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888" w:rsidRDefault="00692888" w:rsidP="00692888">
      <w:pPr>
        <w:spacing w:before="100" w:beforeAutospacing="1" w:after="100" w:afterAutospacing="1" w:line="240" w:lineRule="auto"/>
        <w:jc w:val="both"/>
        <w:rPr>
          <w:rFonts w:ascii="Times New Roman" w:eastAsia="Times New Roman" w:hAnsi="Times New Roman" w:cs="Times New Roman"/>
          <w:sz w:val="24"/>
          <w:szCs w:val="24"/>
        </w:rPr>
      </w:pPr>
    </w:p>
    <w:p w:rsidR="00692888" w:rsidRPr="00453ADD" w:rsidRDefault="00692888" w:rsidP="00692888">
      <w:pPr>
        <w:spacing w:before="100" w:beforeAutospacing="1" w:after="100" w:afterAutospacing="1" w:line="240" w:lineRule="auto"/>
        <w:jc w:val="both"/>
        <w:rPr>
          <w:rFonts w:ascii="Times New Roman" w:eastAsia="Times New Roman" w:hAnsi="Times New Roman" w:cs="Times New Roman"/>
          <w:b/>
          <w:sz w:val="36"/>
          <w:szCs w:val="36"/>
        </w:rPr>
      </w:pPr>
      <w:r w:rsidRPr="00453ADD">
        <w:rPr>
          <w:rFonts w:ascii="Times New Roman" w:eastAsia="Times New Roman" w:hAnsi="Times New Roman" w:cs="Times New Roman"/>
          <w:b/>
          <w:sz w:val="36"/>
          <w:szCs w:val="36"/>
        </w:rPr>
        <w:t>BEP (Break Event Point)</w:t>
      </w:r>
    </w:p>
    <w:p w:rsidR="00F76414" w:rsidRPr="00823C76" w:rsidRDefault="00F76414" w:rsidP="00692888">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r w:rsidRPr="00F76414">
        <w:rPr>
          <w:rFonts w:ascii="Times New Roman" w:eastAsia="Times New Roman" w:hAnsi="Times New Roman" w:cs="Times New Roman"/>
          <w:noProof/>
          <w:sz w:val="24"/>
          <w:szCs w:val="24"/>
        </w:rPr>
        <w:drawing>
          <wp:inline distT="0" distB="0" distL="0" distR="0" wp14:anchorId="67254243" wp14:editId="1B6C0059">
            <wp:extent cx="5943600" cy="4003675"/>
            <wp:effectExtent l="0" t="0" r="0" b="0"/>
            <wp:docPr id="1030" name="Picture 6" descr="Gambar terkai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30" name="Picture 6" descr="Gambar terkait"/>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3675"/>
                    </a:xfrm>
                    <a:prstGeom prst="rect">
                      <a:avLst/>
                    </a:prstGeom>
                    <a:noFill/>
                    <a:extLst/>
                  </pic:spPr>
                </pic:pic>
              </a:graphicData>
            </a:graphic>
          </wp:inline>
        </w:drawing>
      </w:r>
      <w:bookmarkEnd w:id="0"/>
    </w:p>
    <w:p w:rsidR="00AE5928" w:rsidRPr="00823C76"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sz w:val="24"/>
          <w:szCs w:val="24"/>
        </w:rPr>
        <w:t>Pengertian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dari</w:t>
      </w:r>
      <w:proofErr w:type="spellEnd"/>
      <w:r w:rsidRPr="00823C76">
        <w:rPr>
          <w:rFonts w:ascii="Times New Roman" w:eastAsia="Times New Roman" w:hAnsi="Times New Roman" w:cs="Times New Roman"/>
          <w:b/>
          <w:bCs/>
          <w:sz w:val="24"/>
          <w:szCs w:val="24"/>
        </w:rPr>
        <w:t xml:space="preserve"> BEP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singkatan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dari</w:t>
      </w:r>
      <w:proofErr w:type="spellEnd"/>
      <w:r w:rsidRPr="00823C76">
        <w:rPr>
          <w:rFonts w:ascii="Times New Roman" w:eastAsia="Times New Roman" w:hAnsi="Times New Roman" w:cs="Times New Roman"/>
          <w:sz w:val="24"/>
          <w:szCs w:val="24"/>
        </w:rPr>
        <w:t xml:space="preserve"> </w:t>
      </w:r>
      <w:proofErr w:type="gramStart"/>
      <w:r w:rsidRPr="00823C76">
        <w:rPr>
          <w:rFonts w:ascii="Times New Roman" w:eastAsia="Times New Roman" w:hAnsi="Times New Roman" w:cs="Times New Roman"/>
          <w:sz w:val="24"/>
          <w:szCs w:val="24"/>
        </w:rPr>
        <w:t>( </w:t>
      </w:r>
      <w:r w:rsidRPr="00823C76">
        <w:rPr>
          <w:rFonts w:ascii="Times New Roman" w:eastAsia="Times New Roman" w:hAnsi="Times New Roman" w:cs="Times New Roman"/>
          <w:i/>
          <w:iCs/>
          <w:sz w:val="24"/>
          <w:szCs w:val="24"/>
        </w:rPr>
        <w:t>Break</w:t>
      </w:r>
      <w:proofErr w:type="gramEnd"/>
      <w:r w:rsidRPr="00823C76">
        <w:rPr>
          <w:rFonts w:ascii="Times New Roman" w:eastAsia="Times New Roman" w:hAnsi="Times New Roman" w:cs="Times New Roman"/>
          <w:i/>
          <w:iCs/>
          <w:sz w:val="24"/>
          <w:szCs w:val="24"/>
        </w:rPr>
        <w:t xml:space="preserve"> Even Point</w:t>
      </w:r>
      <w:r w:rsidRPr="00823C76">
        <w:rPr>
          <w:rFonts w:ascii="Times New Roman" w:eastAsia="Times New Roman" w:hAnsi="Times New Roman" w:cs="Times New Roman"/>
          <w:sz w:val="24"/>
          <w:szCs w:val="24"/>
        </w:rPr>
        <w:t xml:space="preserve"> ) </w:t>
      </w:r>
      <w:proofErr w:type="spellStart"/>
      <w:r w:rsidRPr="00823C76">
        <w:rPr>
          <w:rFonts w:ascii="Times New Roman" w:eastAsia="Times New Roman" w:hAnsi="Times New Roman" w:cs="Times New Roman"/>
          <w:sz w:val="24"/>
          <w:szCs w:val="24"/>
        </w:rPr>
        <w:t>ialah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merupakan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suatu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titik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dimana</w:t>
      </w:r>
      <w:proofErr w:type="spellEnd"/>
      <w:r w:rsidRPr="00823C76">
        <w:rPr>
          <w:rFonts w:ascii="Times New Roman" w:eastAsia="Times New Roman" w:hAnsi="Times New Roman" w:cs="Times New Roman"/>
          <w:sz w:val="24"/>
          <w:szCs w:val="24"/>
        </w:rPr>
        <w:t xml:space="preserve"> entity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company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bisa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juga</w:t>
      </w:r>
      <w:proofErr w:type="spellEnd"/>
      <w:r w:rsidRPr="00823C76">
        <w:rPr>
          <w:rFonts w:ascii="Times New Roman" w:eastAsia="Times New Roman" w:hAnsi="Times New Roman" w:cs="Times New Roman"/>
          <w:sz w:val="24"/>
          <w:szCs w:val="24"/>
        </w:rPr>
        <w:t xml:space="preserve"> business </w:t>
      </w:r>
      <w:proofErr w:type="spellStart"/>
      <w:r w:rsidRPr="00823C76">
        <w:rPr>
          <w:rFonts w:ascii="Times New Roman" w:eastAsia="Times New Roman" w:hAnsi="Times New Roman" w:cs="Times New Roman"/>
          <w:sz w:val="24"/>
          <w:szCs w:val="24"/>
        </w:rPr>
        <w:t>dalam</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keadaan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belum</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memperoleh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keuntungan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tidak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mengalami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kerugian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juga</w:t>
      </w:r>
      <w:proofErr w:type="spellEnd"/>
      <w:r w:rsidRPr="00823C76">
        <w:rPr>
          <w:rFonts w:ascii="Times New Roman" w:eastAsia="Times New Roman" w:hAnsi="Times New Roman" w:cs="Times New Roman"/>
          <w:sz w:val="24"/>
          <w:szCs w:val="24"/>
        </w:rPr>
        <w:t>.</w:t>
      </w:r>
    </w:p>
    <w:p w:rsidR="00AE5928" w:rsidRPr="00823C76"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23C76">
        <w:rPr>
          <w:rFonts w:ascii="Times New Roman" w:eastAsia="Times New Roman" w:hAnsi="Times New Roman" w:cs="Times New Roman"/>
          <w:sz w:val="24"/>
          <w:szCs w:val="24"/>
        </w:rPr>
        <w:t xml:space="preserve">Break Even point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BEP </w:t>
      </w:r>
      <w:proofErr w:type="spellStart"/>
      <w:r w:rsidRPr="00823C76">
        <w:rPr>
          <w:rFonts w:ascii="Times New Roman" w:eastAsia="Times New Roman" w:hAnsi="Times New Roman" w:cs="Times New Roman"/>
          <w:sz w:val="24"/>
          <w:szCs w:val="24"/>
        </w:rPr>
        <w:t>bisa</w:t>
      </w:r>
      <w:proofErr w:type="spellEnd"/>
      <w:r w:rsidRPr="00823C76">
        <w:rPr>
          <w:rFonts w:ascii="Times New Roman" w:eastAsia="Times New Roman" w:hAnsi="Times New Roman" w:cs="Times New Roman"/>
          <w:sz w:val="24"/>
          <w:szCs w:val="24"/>
        </w:rPr>
        <w:t xml:space="preserve"> di </w:t>
      </w:r>
      <w:proofErr w:type="spellStart"/>
      <w:r w:rsidRPr="00823C76">
        <w:rPr>
          <w:rFonts w:ascii="Times New Roman" w:eastAsia="Times New Roman" w:hAnsi="Times New Roman" w:cs="Times New Roman"/>
          <w:sz w:val="24"/>
          <w:szCs w:val="24"/>
        </w:rPr>
        <w:t>artikan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yakni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sebuah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analisis</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untuk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menentukan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mencari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jumlah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barang</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jasa</w:t>
      </w:r>
      <w:proofErr w:type="spellEnd"/>
      <w:r w:rsidRPr="00823C76">
        <w:rPr>
          <w:rFonts w:ascii="Times New Roman" w:eastAsia="Times New Roman" w:hAnsi="Times New Roman" w:cs="Times New Roman"/>
          <w:sz w:val="24"/>
          <w:szCs w:val="24"/>
        </w:rPr>
        <w:t xml:space="preserve"> yang </w:t>
      </w:r>
      <w:proofErr w:type="spellStart"/>
      <w:r w:rsidRPr="00823C76">
        <w:rPr>
          <w:rFonts w:ascii="Times New Roman" w:eastAsia="Times New Roman" w:hAnsi="Times New Roman" w:cs="Times New Roman"/>
          <w:sz w:val="24"/>
          <w:szCs w:val="24"/>
        </w:rPr>
        <w:t>harus</w:t>
      </w:r>
      <w:proofErr w:type="spellEnd"/>
      <w:r w:rsidRPr="00823C76">
        <w:rPr>
          <w:rFonts w:ascii="Times New Roman" w:eastAsia="Times New Roman" w:hAnsi="Times New Roman" w:cs="Times New Roman"/>
          <w:sz w:val="24"/>
          <w:szCs w:val="24"/>
        </w:rPr>
        <w:t xml:space="preserve"> di </w:t>
      </w:r>
      <w:proofErr w:type="spellStart"/>
      <w:r w:rsidRPr="00823C76">
        <w:rPr>
          <w:rFonts w:ascii="Times New Roman" w:eastAsia="Times New Roman" w:hAnsi="Times New Roman" w:cs="Times New Roman"/>
          <w:sz w:val="24"/>
          <w:szCs w:val="24"/>
        </w:rPr>
        <w:t>jual</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kepada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para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konsumen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pada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harga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tertentu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untuk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menutupi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yang </w:t>
      </w:r>
      <w:proofErr w:type="spellStart"/>
      <w:r w:rsidRPr="00823C76">
        <w:rPr>
          <w:rFonts w:ascii="Times New Roman" w:eastAsia="Times New Roman" w:hAnsi="Times New Roman" w:cs="Times New Roman"/>
          <w:sz w:val="24"/>
          <w:szCs w:val="24"/>
        </w:rPr>
        <w:t>timbul</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serta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bisa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juga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untuk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mendapatkan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keuntungan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profit.</w:t>
      </w:r>
      <w:proofErr w:type="gramEnd"/>
    </w:p>
    <w:p w:rsidR="00AE5928"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sz w:val="24"/>
          <w:szCs w:val="24"/>
        </w:rPr>
        <w:t xml:space="preserve">BEP </w:t>
      </w:r>
      <w:proofErr w:type="spellStart"/>
      <w:r w:rsidRPr="00823C76">
        <w:rPr>
          <w:rFonts w:ascii="Times New Roman" w:eastAsia="Times New Roman" w:hAnsi="Times New Roman" w:cs="Times New Roman"/>
          <w:sz w:val="24"/>
          <w:szCs w:val="24"/>
        </w:rPr>
        <w:t>bisa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juga</w:t>
      </w:r>
      <w:proofErr w:type="spellEnd"/>
      <w:r w:rsidRPr="00823C76">
        <w:rPr>
          <w:rFonts w:ascii="Times New Roman" w:eastAsia="Times New Roman" w:hAnsi="Times New Roman" w:cs="Times New Roman"/>
          <w:sz w:val="24"/>
          <w:szCs w:val="24"/>
        </w:rPr>
        <w:t xml:space="preserve"> di </w:t>
      </w:r>
      <w:proofErr w:type="spellStart"/>
      <w:r w:rsidRPr="00823C76">
        <w:rPr>
          <w:rFonts w:ascii="Times New Roman" w:eastAsia="Times New Roman" w:hAnsi="Times New Roman" w:cs="Times New Roman"/>
          <w:sz w:val="24"/>
          <w:szCs w:val="24"/>
        </w:rPr>
        <w:t>artikan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sebagai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sebuah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keadaan</w:t>
      </w:r>
      <w:proofErr w:type="spellEnd"/>
      <w:r w:rsidRPr="00823C76">
        <w:rPr>
          <w:rFonts w:ascii="Times New Roman" w:eastAsia="Times New Roman" w:hAnsi="Times New Roman" w:cs="Times New Roman"/>
          <w:sz w:val="24"/>
          <w:szCs w:val="24"/>
        </w:rPr>
        <w:t xml:space="preserve"> di  </w:t>
      </w:r>
      <w:proofErr w:type="spellStart"/>
      <w:r w:rsidRPr="00823C76">
        <w:rPr>
          <w:rFonts w:ascii="Times New Roman" w:eastAsia="Times New Roman" w:hAnsi="Times New Roman" w:cs="Times New Roman"/>
          <w:sz w:val="24"/>
          <w:szCs w:val="24"/>
        </w:rPr>
        <w:t>mana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dalam</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operasi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perusahaan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perusahaan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tidak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memperoleh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keuntungan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tidak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mengalami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kerugian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 </w:t>
      </w:r>
      <w:proofErr w:type="spellStart"/>
      <w:r w:rsidRPr="00823C76">
        <w:rPr>
          <w:rFonts w:ascii="Times New Roman" w:eastAsia="Times New Roman" w:hAnsi="Times New Roman" w:cs="Times New Roman"/>
          <w:sz w:val="24"/>
          <w:szCs w:val="24"/>
        </w:rPr>
        <w:t>penghasilan</w:t>
      </w:r>
      <w:proofErr w:type="spellEnd"/>
      <w:r w:rsidRPr="00823C76">
        <w:rPr>
          <w:rFonts w:ascii="Times New Roman" w:eastAsia="Times New Roman" w:hAnsi="Times New Roman" w:cs="Times New Roman"/>
          <w:sz w:val="24"/>
          <w:szCs w:val="24"/>
        </w:rPr>
        <w:t xml:space="preserve">   yang di </w:t>
      </w:r>
      <w:proofErr w:type="spellStart"/>
      <w:r w:rsidRPr="00823C76">
        <w:rPr>
          <w:rFonts w:ascii="Times New Roman" w:eastAsia="Times New Roman" w:hAnsi="Times New Roman" w:cs="Times New Roman"/>
          <w:sz w:val="24"/>
          <w:szCs w:val="24"/>
        </w:rPr>
        <w:t>hasil</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menggunakan</w:t>
      </w:r>
      <w:proofErr w:type="spellEnd"/>
      <w:r w:rsidRPr="00823C76">
        <w:rPr>
          <w:rFonts w:ascii="Times New Roman" w:eastAsia="Times New Roman" w:hAnsi="Times New Roman" w:cs="Times New Roman"/>
          <w:sz w:val="24"/>
          <w:szCs w:val="24"/>
        </w:rPr>
        <w:t xml:space="preserve">  total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
    <w:p w:rsidR="006B2FBE" w:rsidRPr="00F76414" w:rsidRDefault="00F76414" w:rsidP="00F76414">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F76414">
        <w:rPr>
          <w:rFonts w:ascii="Times New Roman" w:eastAsia="Times New Roman" w:hAnsi="Times New Roman" w:cs="Times New Roman"/>
          <w:b/>
          <w:sz w:val="24"/>
          <w:szCs w:val="24"/>
        </w:rPr>
        <w:t>Pengertian</w:t>
      </w:r>
      <w:proofErr w:type="spellEnd"/>
      <w:r w:rsidRPr="00F76414">
        <w:rPr>
          <w:rFonts w:ascii="Times New Roman" w:eastAsia="Times New Roman" w:hAnsi="Times New Roman" w:cs="Times New Roman"/>
          <w:b/>
          <w:sz w:val="24"/>
          <w:szCs w:val="24"/>
        </w:rPr>
        <w:t xml:space="preserve"> Break Even Point </w:t>
      </w:r>
      <w:proofErr w:type="spellStart"/>
      <w:r w:rsidRPr="00F76414">
        <w:rPr>
          <w:rFonts w:ascii="Times New Roman" w:eastAsia="Times New Roman" w:hAnsi="Times New Roman" w:cs="Times New Roman"/>
          <w:b/>
          <w:sz w:val="24"/>
          <w:szCs w:val="24"/>
        </w:rPr>
        <w:t>Menurut</w:t>
      </w:r>
      <w:proofErr w:type="spellEnd"/>
      <w:r w:rsidRPr="00F76414">
        <w:rPr>
          <w:rFonts w:ascii="Times New Roman" w:eastAsia="Times New Roman" w:hAnsi="Times New Roman" w:cs="Times New Roman"/>
          <w:b/>
          <w:sz w:val="24"/>
          <w:szCs w:val="24"/>
        </w:rPr>
        <w:t xml:space="preserve"> Para </w:t>
      </w:r>
      <w:proofErr w:type="spellStart"/>
      <w:r w:rsidRPr="00F76414">
        <w:rPr>
          <w:rFonts w:ascii="Times New Roman" w:eastAsia="Times New Roman" w:hAnsi="Times New Roman" w:cs="Times New Roman"/>
          <w:b/>
          <w:sz w:val="24"/>
          <w:szCs w:val="24"/>
        </w:rPr>
        <w:t>Ahli</w:t>
      </w:r>
      <w:proofErr w:type="spellEnd"/>
    </w:p>
    <w:p w:rsidR="00F76414" w:rsidRPr="00F76414" w:rsidRDefault="00F76414" w:rsidP="00F76414">
      <w:pPr>
        <w:pStyle w:val="ListParagraph"/>
        <w:numPr>
          <w:ilvl w:val="0"/>
          <w:numId w:val="16"/>
        </w:numPr>
        <w:spacing w:before="100" w:beforeAutospacing="1" w:after="100" w:afterAutospacing="1" w:line="240" w:lineRule="auto"/>
        <w:jc w:val="both"/>
        <w:rPr>
          <w:rFonts w:ascii="Times New Roman" w:eastAsia="Times New Roman" w:hAnsi="Times New Roman" w:cs="Times New Roman"/>
          <w:b/>
          <w:sz w:val="24"/>
          <w:szCs w:val="24"/>
        </w:rPr>
      </w:pPr>
      <w:r w:rsidRPr="00F76414">
        <w:rPr>
          <w:rFonts w:ascii="Times New Roman" w:eastAsia="Times New Roman" w:hAnsi="Times New Roman" w:cs="Times New Roman"/>
          <w:b/>
          <w:sz w:val="24"/>
          <w:szCs w:val="24"/>
        </w:rPr>
        <w:t xml:space="preserve">S. </w:t>
      </w:r>
      <w:proofErr w:type="spellStart"/>
      <w:r w:rsidRPr="00F76414">
        <w:rPr>
          <w:rFonts w:ascii="Times New Roman" w:eastAsia="Times New Roman" w:hAnsi="Times New Roman" w:cs="Times New Roman"/>
          <w:b/>
          <w:sz w:val="24"/>
          <w:szCs w:val="24"/>
        </w:rPr>
        <w:t>Munawir</w:t>
      </w:r>
      <w:proofErr w:type="spellEnd"/>
      <w:r w:rsidRPr="00F76414">
        <w:rPr>
          <w:rFonts w:ascii="Times New Roman" w:eastAsia="Times New Roman" w:hAnsi="Times New Roman" w:cs="Times New Roman"/>
          <w:b/>
          <w:sz w:val="24"/>
          <w:szCs w:val="24"/>
        </w:rPr>
        <w:t xml:space="preserve"> | 2002</w:t>
      </w:r>
    </w:p>
    <w:p w:rsidR="00F76414" w:rsidRPr="00F76414" w:rsidRDefault="00F76414" w:rsidP="00F76414">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76414">
        <w:rPr>
          <w:rFonts w:ascii="Times New Roman" w:eastAsia="Times New Roman" w:hAnsi="Times New Roman" w:cs="Times New Roman"/>
          <w:sz w:val="24"/>
          <w:szCs w:val="24"/>
        </w:rPr>
        <w:t>Titik</w:t>
      </w:r>
      <w:proofErr w:type="spellEnd"/>
      <w:r w:rsidRPr="00F76414">
        <w:rPr>
          <w:rFonts w:ascii="Times New Roman" w:eastAsia="Times New Roman" w:hAnsi="Times New Roman" w:cs="Times New Roman"/>
          <w:sz w:val="24"/>
          <w:szCs w:val="24"/>
        </w:rPr>
        <w:t xml:space="preserve"> BEP (Break Even Point) </w:t>
      </w:r>
      <w:proofErr w:type="spellStart"/>
      <w:r w:rsidRPr="00F76414">
        <w:rPr>
          <w:rFonts w:ascii="Times New Roman" w:eastAsia="Times New Roman" w:hAnsi="Times New Roman" w:cs="Times New Roman"/>
          <w:sz w:val="24"/>
          <w:szCs w:val="24"/>
        </w:rPr>
        <w:t>atau</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juga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titik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pulang</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pokok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yakni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suatu</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kondisi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operasi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perusahaan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tidak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mendapatkan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laba</w:t>
      </w:r>
      <w:proofErr w:type="spellEnd"/>
      <w:r w:rsidRPr="00F76414">
        <w:rPr>
          <w:rFonts w:ascii="Times New Roman" w:eastAsia="Times New Roman" w:hAnsi="Times New Roman" w:cs="Times New Roman"/>
          <w:sz w:val="24"/>
          <w:szCs w:val="24"/>
        </w:rPr>
        <w:t xml:space="preserve"> &amp; </w:t>
      </w:r>
      <w:proofErr w:type="spellStart"/>
      <w:r w:rsidRPr="00F76414">
        <w:rPr>
          <w:rFonts w:ascii="Times New Roman" w:eastAsia="Times New Roman" w:hAnsi="Times New Roman" w:cs="Times New Roman"/>
          <w:sz w:val="24"/>
          <w:szCs w:val="24"/>
        </w:rPr>
        <w:t>juga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tidak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mengalami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kerugian</w:t>
      </w:r>
      <w:proofErr w:type="spellEnd"/>
    </w:p>
    <w:p w:rsidR="00F76414" w:rsidRPr="00F76414" w:rsidRDefault="00F76414" w:rsidP="00F76414">
      <w:pPr>
        <w:spacing w:before="100" w:beforeAutospacing="1" w:after="100" w:afterAutospacing="1" w:line="240" w:lineRule="auto"/>
        <w:jc w:val="both"/>
        <w:rPr>
          <w:rFonts w:ascii="Times New Roman" w:eastAsia="Times New Roman" w:hAnsi="Times New Roman" w:cs="Times New Roman"/>
          <w:sz w:val="24"/>
          <w:szCs w:val="24"/>
        </w:rPr>
      </w:pPr>
      <w:r w:rsidRPr="00F76414">
        <w:rPr>
          <w:rFonts w:ascii="Times New Roman" w:eastAsia="Times New Roman" w:hAnsi="Times New Roman" w:cs="Times New Roman"/>
          <w:sz w:val="24"/>
          <w:szCs w:val="24"/>
        </w:rPr>
        <w:t xml:space="preserve">(Total </w:t>
      </w:r>
      <w:proofErr w:type="spellStart"/>
      <w:r w:rsidRPr="00F76414">
        <w:rPr>
          <w:rFonts w:ascii="Times New Roman" w:eastAsia="Times New Roman" w:hAnsi="Times New Roman" w:cs="Times New Roman"/>
          <w:sz w:val="24"/>
          <w:szCs w:val="24"/>
        </w:rPr>
        <w:t>Biaya</w:t>
      </w:r>
      <w:proofErr w:type="spellEnd"/>
      <w:r w:rsidRPr="00F76414">
        <w:rPr>
          <w:rFonts w:ascii="Times New Roman" w:eastAsia="Times New Roman" w:hAnsi="Times New Roman" w:cs="Times New Roman"/>
          <w:sz w:val="24"/>
          <w:szCs w:val="24"/>
        </w:rPr>
        <w:t xml:space="preserve"> = Total </w:t>
      </w:r>
      <w:proofErr w:type="spellStart"/>
      <w:r w:rsidRPr="00F76414">
        <w:rPr>
          <w:rFonts w:ascii="Times New Roman" w:eastAsia="Times New Roman" w:hAnsi="Times New Roman" w:cs="Times New Roman"/>
          <w:sz w:val="24"/>
          <w:szCs w:val="24"/>
        </w:rPr>
        <w:t>Pendapatan</w:t>
      </w:r>
      <w:proofErr w:type="spellEnd"/>
      <w:r w:rsidRPr="00F76414">
        <w:rPr>
          <w:rFonts w:ascii="Times New Roman" w:eastAsia="Times New Roman" w:hAnsi="Times New Roman" w:cs="Times New Roman"/>
          <w:sz w:val="24"/>
          <w:szCs w:val="24"/>
        </w:rPr>
        <w:t>).</w:t>
      </w:r>
    </w:p>
    <w:p w:rsidR="006B2FBE" w:rsidRPr="00F76414" w:rsidRDefault="00F76414" w:rsidP="00F76414">
      <w:pPr>
        <w:pStyle w:val="ListParagraph"/>
        <w:numPr>
          <w:ilvl w:val="0"/>
          <w:numId w:val="16"/>
        </w:numPr>
        <w:spacing w:before="100" w:beforeAutospacing="1" w:after="100" w:afterAutospacing="1" w:line="240" w:lineRule="auto"/>
        <w:jc w:val="both"/>
        <w:rPr>
          <w:rFonts w:ascii="Times New Roman" w:eastAsia="Times New Roman" w:hAnsi="Times New Roman" w:cs="Times New Roman"/>
          <w:b/>
          <w:sz w:val="24"/>
          <w:szCs w:val="24"/>
        </w:rPr>
      </w:pPr>
      <w:r w:rsidRPr="00F76414">
        <w:rPr>
          <w:rFonts w:ascii="Times New Roman" w:eastAsia="Times New Roman" w:hAnsi="Times New Roman" w:cs="Times New Roman"/>
          <w:b/>
          <w:sz w:val="24"/>
          <w:szCs w:val="24"/>
        </w:rPr>
        <w:t>Abdullah | 2004</w:t>
      </w:r>
    </w:p>
    <w:p w:rsidR="00F76414" w:rsidRPr="00F76414" w:rsidRDefault="00F76414" w:rsidP="00F76414">
      <w:pPr>
        <w:spacing w:before="100" w:beforeAutospacing="1" w:after="100" w:afterAutospacing="1" w:line="240" w:lineRule="auto"/>
        <w:jc w:val="both"/>
        <w:rPr>
          <w:rFonts w:ascii="Times New Roman" w:eastAsia="Times New Roman" w:hAnsi="Times New Roman" w:cs="Times New Roman"/>
          <w:sz w:val="24"/>
          <w:szCs w:val="24"/>
        </w:rPr>
      </w:pPr>
      <w:r w:rsidRPr="00F76414">
        <w:rPr>
          <w:rFonts w:ascii="Times New Roman" w:eastAsia="Times New Roman" w:hAnsi="Times New Roman" w:cs="Times New Roman"/>
          <w:sz w:val="24"/>
          <w:szCs w:val="24"/>
        </w:rPr>
        <w:t xml:space="preserve">Abdullah </w:t>
      </w:r>
      <w:proofErr w:type="spellStart"/>
      <w:r w:rsidRPr="00F76414">
        <w:rPr>
          <w:rFonts w:ascii="Times New Roman" w:eastAsia="Times New Roman" w:hAnsi="Times New Roman" w:cs="Times New Roman"/>
          <w:sz w:val="24"/>
          <w:szCs w:val="24"/>
        </w:rPr>
        <w:t>menyatakan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Analisis</w:t>
      </w:r>
      <w:proofErr w:type="spellEnd"/>
      <w:r w:rsidRPr="00F76414">
        <w:rPr>
          <w:rFonts w:ascii="Times New Roman" w:eastAsia="Times New Roman" w:hAnsi="Times New Roman" w:cs="Times New Roman"/>
          <w:sz w:val="24"/>
          <w:szCs w:val="24"/>
        </w:rPr>
        <w:t xml:space="preserve"> BEP yang </w:t>
      </w:r>
      <w:proofErr w:type="spellStart"/>
      <w:r w:rsidRPr="00F76414">
        <w:rPr>
          <w:rFonts w:ascii="Times New Roman" w:eastAsia="Times New Roman" w:hAnsi="Times New Roman" w:cs="Times New Roman"/>
          <w:sz w:val="24"/>
          <w:szCs w:val="24"/>
        </w:rPr>
        <w:t>juga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disebut</w:t>
      </w:r>
      <w:proofErr w:type="spellEnd"/>
      <w:r w:rsidRPr="00F76414">
        <w:rPr>
          <w:rFonts w:ascii="Times New Roman" w:eastAsia="Times New Roman" w:hAnsi="Times New Roman" w:cs="Times New Roman"/>
          <w:sz w:val="24"/>
          <w:szCs w:val="24"/>
        </w:rPr>
        <w:t xml:space="preserve"> Cost Volume Profit analysis </w:t>
      </w:r>
      <w:proofErr w:type="spellStart"/>
      <w:r w:rsidRPr="00F76414">
        <w:rPr>
          <w:rFonts w:ascii="Times New Roman" w:eastAsia="Times New Roman" w:hAnsi="Times New Roman" w:cs="Times New Roman"/>
          <w:sz w:val="24"/>
          <w:szCs w:val="24"/>
        </w:rPr>
        <w:t>bagi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manajemen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suatu</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perusahaan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menjadi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sangat</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penting</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dalam</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pengambilan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suatu</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keputusan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keuangan</w:t>
      </w:r>
      <w:proofErr w:type="spellEnd"/>
      <w:r w:rsidRPr="00F76414">
        <w:rPr>
          <w:rFonts w:ascii="Times New Roman" w:eastAsia="Times New Roman" w:hAnsi="Times New Roman" w:cs="Times New Roman"/>
          <w:sz w:val="24"/>
          <w:szCs w:val="24"/>
        </w:rPr>
        <w:t xml:space="preserve">, </w:t>
      </w:r>
      <w:proofErr w:type="spellStart"/>
      <w:proofErr w:type="gramStart"/>
      <w:r w:rsidRPr="00F76414">
        <w:rPr>
          <w:rFonts w:ascii="Times New Roman" w:eastAsia="Times New Roman" w:hAnsi="Times New Roman" w:cs="Times New Roman"/>
          <w:sz w:val="24"/>
          <w:szCs w:val="24"/>
        </w:rPr>
        <w:t>yaitu</w:t>
      </w:r>
      <w:proofErr w:type="spellEnd"/>
      <w:r w:rsidRPr="00F76414">
        <w:rPr>
          <w:rFonts w:ascii="Times New Roman" w:eastAsia="Times New Roman" w:hAnsi="Times New Roman" w:cs="Times New Roman"/>
          <w:sz w:val="24"/>
          <w:szCs w:val="24"/>
        </w:rPr>
        <w:t xml:space="preserve"> :</w:t>
      </w:r>
      <w:proofErr w:type="gramEnd"/>
    </w:p>
    <w:p w:rsidR="006B2FBE" w:rsidRPr="00F76414" w:rsidRDefault="00F76414" w:rsidP="00F7641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76414">
        <w:rPr>
          <w:rFonts w:ascii="Times New Roman" w:eastAsia="Times New Roman" w:hAnsi="Times New Roman" w:cs="Times New Roman"/>
          <w:sz w:val="24"/>
          <w:szCs w:val="24"/>
        </w:rPr>
        <w:t>Untuk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menetapkan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angka</w:t>
      </w:r>
      <w:proofErr w:type="spellEnd"/>
      <w:r w:rsidRPr="00F76414">
        <w:rPr>
          <w:rFonts w:ascii="Times New Roman" w:eastAsia="Times New Roman" w:hAnsi="Times New Roman" w:cs="Times New Roman"/>
          <w:sz w:val="24"/>
          <w:szCs w:val="24"/>
        </w:rPr>
        <w:t xml:space="preserve"> minimal yang </w:t>
      </w:r>
      <w:proofErr w:type="spellStart"/>
      <w:r w:rsidRPr="00F76414">
        <w:rPr>
          <w:rFonts w:ascii="Times New Roman" w:eastAsia="Times New Roman" w:hAnsi="Times New Roman" w:cs="Times New Roman"/>
          <w:sz w:val="24"/>
          <w:szCs w:val="24"/>
        </w:rPr>
        <w:t>harusnya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diproduksi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oleh</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perusahaan</w:t>
      </w:r>
      <w:proofErr w:type="spellEnd"/>
      <w:r w:rsidRPr="00F76414">
        <w:rPr>
          <w:rFonts w:ascii="Times New Roman" w:eastAsia="Times New Roman" w:hAnsi="Times New Roman" w:cs="Times New Roman"/>
          <w:sz w:val="24"/>
          <w:szCs w:val="24"/>
        </w:rPr>
        <w:t xml:space="preserve"> agar </w:t>
      </w:r>
      <w:proofErr w:type="spellStart"/>
      <w:r w:rsidRPr="00F76414">
        <w:rPr>
          <w:rFonts w:ascii="Times New Roman" w:eastAsia="Times New Roman" w:hAnsi="Times New Roman" w:cs="Times New Roman"/>
          <w:sz w:val="24"/>
          <w:szCs w:val="24"/>
        </w:rPr>
        <w:t>tidak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menyebabkan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kerugian</w:t>
      </w:r>
      <w:proofErr w:type="spellEnd"/>
    </w:p>
    <w:p w:rsidR="006B2FBE" w:rsidRPr="00F76414" w:rsidRDefault="00F76414" w:rsidP="00F7641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76414">
        <w:rPr>
          <w:rFonts w:ascii="Times New Roman" w:eastAsia="Times New Roman" w:hAnsi="Times New Roman" w:cs="Times New Roman"/>
          <w:sz w:val="24"/>
          <w:szCs w:val="24"/>
        </w:rPr>
        <w:lastRenderedPageBreak/>
        <w:t>Menetapkan</w:t>
      </w:r>
      <w:proofErr w:type="spellEnd"/>
      <w:r w:rsidRPr="00F76414">
        <w:rPr>
          <w:rFonts w:ascii="Times New Roman" w:eastAsia="Times New Roman" w:hAnsi="Times New Roman" w:cs="Times New Roman"/>
          <w:sz w:val="24"/>
          <w:szCs w:val="24"/>
        </w:rPr>
        <w:t xml:space="preserve"> target </w:t>
      </w:r>
      <w:proofErr w:type="spellStart"/>
      <w:r w:rsidRPr="00F76414">
        <w:rPr>
          <w:rFonts w:ascii="Times New Roman" w:eastAsia="Times New Roman" w:hAnsi="Times New Roman" w:cs="Times New Roman"/>
          <w:sz w:val="24"/>
          <w:szCs w:val="24"/>
        </w:rPr>
        <w:t>angka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penjualan</w:t>
      </w:r>
      <w:proofErr w:type="spellEnd"/>
      <w:r w:rsidRPr="00F76414">
        <w:rPr>
          <w:rFonts w:ascii="Times New Roman" w:eastAsia="Times New Roman" w:hAnsi="Times New Roman" w:cs="Times New Roman"/>
          <w:sz w:val="24"/>
          <w:szCs w:val="24"/>
        </w:rPr>
        <w:t xml:space="preserve"> yang </w:t>
      </w:r>
      <w:proofErr w:type="spellStart"/>
      <w:r w:rsidRPr="00F76414">
        <w:rPr>
          <w:rFonts w:ascii="Times New Roman" w:eastAsia="Times New Roman" w:hAnsi="Times New Roman" w:cs="Times New Roman"/>
          <w:sz w:val="24"/>
          <w:szCs w:val="24"/>
        </w:rPr>
        <w:t>seharusnya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dapat</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dicapai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guna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memperoleh</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laba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tertentu</w:t>
      </w:r>
      <w:proofErr w:type="spellEnd"/>
    </w:p>
    <w:p w:rsidR="006B2FBE" w:rsidRPr="00F76414" w:rsidRDefault="00F76414" w:rsidP="00F7641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76414">
        <w:rPr>
          <w:rFonts w:ascii="Times New Roman" w:eastAsia="Times New Roman" w:hAnsi="Times New Roman" w:cs="Times New Roman"/>
          <w:sz w:val="24"/>
          <w:szCs w:val="24"/>
        </w:rPr>
        <w:t>Menetapkan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penurunan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penjualan</w:t>
      </w:r>
      <w:proofErr w:type="spellEnd"/>
      <w:r w:rsidRPr="00F76414">
        <w:rPr>
          <w:rFonts w:ascii="Times New Roman" w:eastAsia="Times New Roman" w:hAnsi="Times New Roman" w:cs="Times New Roman"/>
          <w:sz w:val="24"/>
          <w:szCs w:val="24"/>
        </w:rPr>
        <w:t xml:space="preserve"> yang </w:t>
      </w:r>
      <w:proofErr w:type="spellStart"/>
      <w:r w:rsidRPr="00F76414">
        <w:rPr>
          <w:rFonts w:ascii="Times New Roman" w:eastAsia="Times New Roman" w:hAnsi="Times New Roman" w:cs="Times New Roman"/>
          <w:sz w:val="24"/>
          <w:szCs w:val="24"/>
        </w:rPr>
        <w:t>bisa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ditoleransi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supaya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perushaaan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tidak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mengalami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kerugian</w:t>
      </w:r>
      <w:proofErr w:type="spellEnd"/>
    </w:p>
    <w:p w:rsidR="00F76414" w:rsidRPr="00F76414" w:rsidRDefault="00F76414" w:rsidP="00F76414">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F76414">
        <w:rPr>
          <w:rFonts w:ascii="Times New Roman" w:eastAsia="Times New Roman" w:hAnsi="Times New Roman" w:cs="Times New Roman"/>
          <w:b/>
          <w:sz w:val="24"/>
          <w:szCs w:val="24"/>
          <w:u w:val="single"/>
        </w:rPr>
        <w:t>Manfaat</w:t>
      </w:r>
      <w:proofErr w:type="spellEnd"/>
      <w:r w:rsidRPr="00F76414">
        <w:rPr>
          <w:rFonts w:ascii="Times New Roman" w:eastAsia="Times New Roman" w:hAnsi="Times New Roman" w:cs="Times New Roman"/>
          <w:b/>
          <w:sz w:val="24"/>
          <w:szCs w:val="24"/>
          <w:u w:val="single"/>
        </w:rPr>
        <w:t xml:space="preserve"> Break Even Point</w:t>
      </w:r>
    </w:p>
    <w:p w:rsidR="006B2FBE" w:rsidRPr="00F76414" w:rsidRDefault="00B9112A" w:rsidP="00F7641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76414">
        <w:rPr>
          <w:rFonts w:ascii="Times New Roman" w:eastAsia="Times New Roman" w:hAnsi="Times New Roman" w:cs="Times New Roman"/>
          <w:sz w:val="24"/>
          <w:szCs w:val="24"/>
        </w:rPr>
        <w:t>Sebagai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alat</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dalam</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perencanaan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untuk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menghasilkan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laba</w:t>
      </w:r>
      <w:proofErr w:type="spellEnd"/>
    </w:p>
    <w:p w:rsidR="006B2FBE" w:rsidRPr="00F76414" w:rsidRDefault="00B9112A" w:rsidP="00F7641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F76414">
        <w:rPr>
          <w:rFonts w:ascii="Times New Roman" w:eastAsia="Times New Roman" w:hAnsi="Times New Roman" w:cs="Times New Roman"/>
          <w:sz w:val="24"/>
          <w:szCs w:val="24"/>
        </w:rPr>
        <w:t xml:space="preserve">BEP </w:t>
      </w:r>
      <w:proofErr w:type="spellStart"/>
      <w:r w:rsidRPr="00F76414">
        <w:rPr>
          <w:rFonts w:ascii="Times New Roman" w:eastAsia="Times New Roman" w:hAnsi="Times New Roman" w:cs="Times New Roman"/>
          <w:sz w:val="24"/>
          <w:szCs w:val="24"/>
        </w:rPr>
        <w:t>menyediakan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informasi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tentang</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berbagai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tingkat</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jumlah</w:t>
      </w:r>
      <w:proofErr w:type="spellEnd"/>
      <w:r w:rsidRPr="00F76414">
        <w:rPr>
          <w:rFonts w:ascii="Times New Roman" w:eastAsia="Times New Roman" w:hAnsi="Times New Roman" w:cs="Times New Roman"/>
          <w:sz w:val="24"/>
          <w:szCs w:val="24"/>
        </w:rPr>
        <w:t xml:space="preserve"> volume </w:t>
      </w:r>
      <w:proofErr w:type="spellStart"/>
      <w:r w:rsidRPr="00F76414">
        <w:rPr>
          <w:rFonts w:ascii="Times New Roman" w:eastAsia="Times New Roman" w:hAnsi="Times New Roman" w:cs="Times New Roman"/>
          <w:sz w:val="24"/>
          <w:szCs w:val="24"/>
        </w:rPr>
        <w:t>suatu</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penjualan</w:t>
      </w:r>
      <w:proofErr w:type="spellEnd"/>
      <w:r w:rsidRPr="00F76414">
        <w:rPr>
          <w:rFonts w:ascii="Times New Roman" w:eastAsia="Times New Roman" w:hAnsi="Times New Roman" w:cs="Times New Roman"/>
          <w:sz w:val="24"/>
          <w:szCs w:val="24"/>
        </w:rPr>
        <w:t xml:space="preserve"> &amp; </w:t>
      </w:r>
      <w:proofErr w:type="spellStart"/>
      <w:r w:rsidRPr="00F76414">
        <w:rPr>
          <w:rFonts w:ascii="Times New Roman" w:eastAsia="Times New Roman" w:hAnsi="Times New Roman" w:cs="Times New Roman"/>
          <w:sz w:val="24"/>
          <w:szCs w:val="24"/>
        </w:rPr>
        <w:t>hubungannya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dengan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potensi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mendapatkan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laba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berdasarkan</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tingkat</w:t>
      </w:r>
      <w:proofErr w:type="spellEnd"/>
      <w:r w:rsidRPr="00F76414">
        <w:rPr>
          <w:rFonts w:ascii="Times New Roman" w:eastAsia="Times New Roman" w:hAnsi="Times New Roman" w:cs="Times New Roman"/>
          <w:sz w:val="24"/>
          <w:szCs w:val="24"/>
        </w:rPr>
        <w:t xml:space="preserve"> volume </w:t>
      </w:r>
      <w:proofErr w:type="spellStart"/>
      <w:r w:rsidRPr="00F76414">
        <w:rPr>
          <w:rFonts w:ascii="Times New Roman" w:eastAsia="Times New Roman" w:hAnsi="Times New Roman" w:cs="Times New Roman"/>
          <w:sz w:val="24"/>
          <w:szCs w:val="24"/>
        </w:rPr>
        <w:t>penjualan</w:t>
      </w:r>
      <w:proofErr w:type="spellEnd"/>
      <w:r w:rsidRPr="00F76414">
        <w:rPr>
          <w:rFonts w:ascii="Times New Roman" w:eastAsia="Times New Roman" w:hAnsi="Times New Roman" w:cs="Times New Roman"/>
          <w:sz w:val="24"/>
          <w:szCs w:val="24"/>
        </w:rPr>
        <w:t xml:space="preserve"> yang </w:t>
      </w:r>
      <w:proofErr w:type="spellStart"/>
      <w:r w:rsidRPr="00F76414">
        <w:rPr>
          <w:rFonts w:ascii="Times New Roman" w:eastAsia="Times New Roman" w:hAnsi="Times New Roman" w:cs="Times New Roman"/>
          <w:sz w:val="24"/>
          <w:szCs w:val="24"/>
        </w:rPr>
        <w:t>bersangkutan</w:t>
      </w:r>
      <w:proofErr w:type="spellEnd"/>
    </w:p>
    <w:p w:rsidR="006B2FBE" w:rsidRPr="00F76414" w:rsidRDefault="00B9112A" w:rsidP="00F76414">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76414">
        <w:rPr>
          <w:rFonts w:ascii="Times New Roman" w:eastAsia="Times New Roman" w:hAnsi="Times New Roman" w:cs="Times New Roman"/>
          <w:sz w:val="24"/>
          <w:szCs w:val="24"/>
        </w:rPr>
        <w:t>Untuk</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mengevaluasi</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laba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entitas</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secara</w:t>
      </w:r>
      <w:proofErr w:type="spellEnd"/>
      <w:r w:rsidRPr="00F76414">
        <w:rPr>
          <w:rFonts w:ascii="Times New Roman" w:eastAsia="Times New Roman" w:hAnsi="Times New Roman" w:cs="Times New Roman"/>
          <w:sz w:val="24"/>
          <w:szCs w:val="24"/>
        </w:rPr>
        <w:t xml:space="preserve"> </w:t>
      </w:r>
      <w:proofErr w:type="spellStart"/>
      <w:r w:rsidRPr="00F76414">
        <w:rPr>
          <w:rFonts w:ascii="Times New Roman" w:eastAsia="Times New Roman" w:hAnsi="Times New Roman" w:cs="Times New Roman"/>
          <w:sz w:val="24"/>
          <w:szCs w:val="24"/>
        </w:rPr>
        <w:t>keseluruhan</w:t>
      </w:r>
      <w:proofErr w:type="spellEnd"/>
      <w:r w:rsidRPr="00F76414">
        <w:rPr>
          <w:rFonts w:ascii="Times New Roman" w:eastAsia="Times New Roman" w:hAnsi="Times New Roman" w:cs="Times New Roman"/>
          <w:sz w:val="24"/>
          <w:szCs w:val="24"/>
        </w:rPr>
        <w:t>.</w:t>
      </w:r>
    </w:p>
    <w:p w:rsidR="00F76414" w:rsidRDefault="00AA4AD1" w:rsidP="00692888">
      <w:pPr>
        <w:spacing w:before="100" w:beforeAutospacing="1" w:after="100" w:afterAutospacing="1" w:line="240" w:lineRule="auto"/>
        <w:jc w:val="both"/>
        <w:rPr>
          <w:rFonts w:ascii="Times New Roman" w:eastAsia="Times New Roman" w:hAnsi="Times New Roman" w:cs="Times New Roman"/>
          <w:b/>
          <w:bCs/>
          <w:sz w:val="24"/>
          <w:szCs w:val="24"/>
        </w:rPr>
      </w:pPr>
      <w:r w:rsidRPr="00AA4AD1">
        <w:rPr>
          <w:rFonts w:ascii="Times New Roman" w:eastAsia="Times New Roman" w:hAnsi="Times New Roman" w:cs="Times New Roman"/>
          <w:b/>
          <w:bCs/>
          <w:sz w:val="24"/>
          <w:szCs w:val="24"/>
          <w:lang w:val="id-ID"/>
        </w:rPr>
        <w:t>MENGANALISIS KOMPONEN PERHITUNGAN TITIK IMPAS (BREAK EVEN POINT)</w:t>
      </w:r>
    </w:p>
    <w:p w:rsidR="00AA4AD1" w:rsidRPr="00AA4AD1" w:rsidRDefault="00AA4AD1" w:rsidP="00AA4AD1">
      <w:pPr>
        <w:spacing w:before="100" w:beforeAutospacing="1" w:after="100" w:afterAutospacing="1" w:line="240" w:lineRule="auto"/>
        <w:jc w:val="both"/>
        <w:rPr>
          <w:rFonts w:ascii="Times New Roman" w:eastAsia="Times New Roman" w:hAnsi="Times New Roman" w:cs="Times New Roman"/>
          <w:sz w:val="24"/>
          <w:szCs w:val="24"/>
        </w:rPr>
      </w:pPr>
      <w:r w:rsidRPr="00AA4AD1">
        <w:rPr>
          <w:rFonts w:ascii="Times New Roman" w:eastAsia="Times New Roman" w:hAnsi="Times New Roman" w:cs="Times New Roman"/>
          <w:sz w:val="24"/>
          <w:szCs w:val="24"/>
          <w:lang w:val="id-ID"/>
        </w:rPr>
        <w:t>Untuk mencapai laba yang maksimum di pengaruhi oleh tiga faktor pendukung, yaitu :</w:t>
      </w:r>
    </w:p>
    <w:p w:rsidR="006B2FBE" w:rsidRPr="00AA4AD1" w:rsidRDefault="00B9112A" w:rsidP="00AA4AD1">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AA4AD1">
        <w:rPr>
          <w:rFonts w:ascii="Times New Roman" w:eastAsia="Times New Roman" w:hAnsi="Times New Roman" w:cs="Times New Roman"/>
          <w:sz w:val="24"/>
          <w:szCs w:val="24"/>
          <w:lang w:val="id-ID"/>
        </w:rPr>
        <w:t>biaya produksi,</w:t>
      </w:r>
    </w:p>
    <w:p w:rsidR="006B2FBE" w:rsidRPr="00AA4AD1" w:rsidRDefault="00B9112A" w:rsidP="00AA4AD1">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AA4AD1">
        <w:rPr>
          <w:rFonts w:ascii="Times New Roman" w:eastAsia="Times New Roman" w:hAnsi="Times New Roman" w:cs="Times New Roman"/>
          <w:sz w:val="24"/>
          <w:szCs w:val="24"/>
          <w:lang w:val="id-ID"/>
        </w:rPr>
        <w:t>harga jual, dan</w:t>
      </w:r>
    </w:p>
    <w:p w:rsidR="006B2FBE" w:rsidRPr="00AA4AD1" w:rsidRDefault="00B9112A" w:rsidP="00AA4AD1">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AA4AD1">
        <w:rPr>
          <w:rFonts w:ascii="Times New Roman" w:eastAsia="Times New Roman" w:hAnsi="Times New Roman" w:cs="Times New Roman"/>
          <w:sz w:val="24"/>
          <w:szCs w:val="24"/>
          <w:lang w:val="id-ID"/>
        </w:rPr>
        <w:t>banyaknya penjualan.</w:t>
      </w:r>
    </w:p>
    <w:p w:rsidR="00AA4AD1" w:rsidRPr="00AA4AD1" w:rsidRDefault="00AA4AD1" w:rsidP="00AA4AD1">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A4AD1">
        <w:rPr>
          <w:rFonts w:ascii="Times New Roman" w:eastAsia="Times New Roman" w:hAnsi="Times New Roman" w:cs="Times New Roman"/>
          <w:sz w:val="24"/>
          <w:szCs w:val="24"/>
        </w:rPr>
        <w:t>Dalam</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penentuan</w:t>
      </w:r>
      <w:proofErr w:type="spellEnd"/>
      <w:r w:rsidRPr="00AA4AD1">
        <w:rPr>
          <w:rFonts w:ascii="Times New Roman" w:eastAsia="Times New Roman" w:hAnsi="Times New Roman" w:cs="Times New Roman"/>
          <w:sz w:val="24"/>
          <w:szCs w:val="24"/>
        </w:rPr>
        <w:t xml:space="preserve"> BEP </w:t>
      </w:r>
      <w:proofErr w:type="spellStart"/>
      <w:r w:rsidRPr="00AA4AD1">
        <w:rPr>
          <w:rFonts w:ascii="Times New Roman" w:eastAsia="Times New Roman" w:hAnsi="Times New Roman" w:cs="Times New Roman"/>
          <w:sz w:val="24"/>
          <w:szCs w:val="24"/>
        </w:rPr>
        <w:t>atau</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titik</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impas</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ini</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perlu</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diketahui</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terlebih</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dulu</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hal-hal</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dibawah</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ini</w:t>
      </w:r>
      <w:proofErr w:type="spellEnd"/>
      <w:r w:rsidRPr="00AA4AD1">
        <w:rPr>
          <w:rFonts w:ascii="Times New Roman" w:eastAsia="Times New Roman" w:hAnsi="Times New Roman" w:cs="Times New Roman"/>
          <w:sz w:val="24"/>
          <w:szCs w:val="24"/>
        </w:rPr>
        <w:t xml:space="preserve"> agar </w:t>
      </w:r>
      <w:proofErr w:type="spellStart"/>
      <w:r w:rsidRPr="00AA4AD1">
        <w:rPr>
          <w:rFonts w:ascii="Times New Roman" w:eastAsia="Times New Roman" w:hAnsi="Times New Roman" w:cs="Times New Roman"/>
          <w:sz w:val="24"/>
          <w:szCs w:val="24"/>
        </w:rPr>
        <w:t>dapat</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ditentukan</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dengan</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tepat</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yaitu</w:t>
      </w:r>
      <w:proofErr w:type="spellEnd"/>
      <w:r w:rsidRPr="00AA4AD1">
        <w:rPr>
          <w:rFonts w:ascii="Times New Roman" w:eastAsia="Times New Roman" w:hAnsi="Times New Roman" w:cs="Times New Roman"/>
          <w:sz w:val="24"/>
          <w:szCs w:val="24"/>
        </w:rPr>
        <w:t>:</w:t>
      </w:r>
    </w:p>
    <w:p w:rsidR="006B2FBE" w:rsidRPr="00AA4AD1" w:rsidRDefault="00B9112A" w:rsidP="00AA4AD1">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AA4AD1">
        <w:rPr>
          <w:rFonts w:ascii="Times New Roman" w:eastAsia="Times New Roman" w:hAnsi="Times New Roman" w:cs="Times New Roman"/>
          <w:sz w:val="24"/>
          <w:szCs w:val="24"/>
        </w:rPr>
        <w:t xml:space="preserve">Tingkat </w:t>
      </w:r>
      <w:proofErr w:type="spellStart"/>
      <w:r w:rsidRPr="00AA4AD1">
        <w:rPr>
          <w:rFonts w:ascii="Times New Roman" w:eastAsia="Times New Roman" w:hAnsi="Times New Roman" w:cs="Times New Roman"/>
          <w:sz w:val="24"/>
          <w:szCs w:val="24"/>
        </w:rPr>
        <w:t>laba</w:t>
      </w:r>
      <w:proofErr w:type="spellEnd"/>
      <w:r w:rsidRPr="00AA4AD1">
        <w:rPr>
          <w:rFonts w:ascii="Times New Roman" w:eastAsia="Times New Roman" w:hAnsi="Times New Roman" w:cs="Times New Roman"/>
          <w:sz w:val="24"/>
          <w:szCs w:val="24"/>
        </w:rPr>
        <w:t xml:space="preserve"> yang </w:t>
      </w:r>
      <w:proofErr w:type="spellStart"/>
      <w:r w:rsidRPr="00AA4AD1">
        <w:rPr>
          <w:rFonts w:ascii="Times New Roman" w:eastAsia="Times New Roman" w:hAnsi="Times New Roman" w:cs="Times New Roman"/>
          <w:sz w:val="24"/>
          <w:szCs w:val="24"/>
        </w:rPr>
        <w:t>menjadi</w:t>
      </w:r>
      <w:proofErr w:type="spellEnd"/>
      <w:r w:rsidRPr="00AA4AD1">
        <w:rPr>
          <w:rFonts w:ascii="Times New Roman" w:eastAsia="Times New Roman" w:hAnsi="Times New Roman" w:cs="Times New Roman"/>
          <w:sz w:val="24"/>
          <w:szCs w:val="24"/>
        </w:rPr>
        <w:t xml:space="preserve"> target </w:t>
      </w:r>
      <w:proofErr w:type="spellStart"/>
      <w:r w:rsidRPr="00AA4AD1">
        <w:rPr>
          <w:rFonts w:ascii="Times New Roman" w:eastAsia="Times New Roman" w:hAnsi="Times New Roman" w:cs="Times New Roman"/>
          <w:sz w:val="24"/>
          <w:szCs w:val="24"/>
        </w:rPr>
        <w:t>dalam</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suatu</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periode</w:t>
      </w:r>
      <w:proofErr w:type="spellEnd"/>
    </w:p>
    <w:p w:rsidR="006B2FBE" w:rsidRPr="00AA4AD1" w:rsidRDefault="00B9112A" w:rsidP="00AA4AD1">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A4AD1">
        <w:rPr>
          <w:rFonts w:ascii="Times New Roman" w:eastAsia="Times New Roman" w:hAnsi="Times New Roman" w:cs="Times New Roman"/>
          <w:sz w:val="24"/>
          <w:szCs w:val="24"/>
        </w:rPr>
        <w:t>Kapasitas</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produksi</w:t>
      </w:r>
      <w:proofErr w:type="spellEnd"/>
      <w:r w:rsidRPr="00AA4AD1">
        <w:rPr>
          <w:rFonts w:ascii="Times New Roman" w:eastAsia="Times New Roman" w:hAnsi="Times New Roman" w:cs="Times New Roman"/>
          <w:sz w:val="24"/>
          <w:szCs w:val="24"/>
        </w:rPr>
        <w:t xml:space="preserve"> yang </w:t>
      </w:r>
      <w:proofErr w:type="spellStart"/>
      <w:r w:rsidRPr="00AA4AD1">
        <w:rPr>
          <w:rFonts w:ascii="Times New Roman" w:eastAsia="Times New Roman" w:hAnsi="Times New Roman" w:cs="Times New Roman"/>
          <w:sz w:val="24"/>
          <w:szCs w:val="24"/>
        </w:rPr>
        <w:t>tersedia</w:t>
      </w:r>
      <w:proofErr w:type="spellEnd"/>
    </w:p>
    <w:p w:rsidR="006B2FBE" w:rsidRPr="00AA4AD1" w:rsidRDefault="00B9112A" w:rsidP="00AA4AD1">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A4AD1">
        <w:rPr>
          <w:rFonts w:ascii="Times New Roman" w:eastAsia="Times New Roman" w:hAnsi="Times New Roman" w:cs="Times New Roman"/>
          <w:sz w:val="24"/>
          <w:szCs w:val="24"/>
        </w:rPr>
        <w:t>Besarnya</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biaya</w:t>
      </w:r>
      <w:proofErr w:type="spellEnd"/>
      <w:r w:rsidRPr="00AA4AD1">
        <w:rPr>
          <w:rFonts w:ascii="Times New Roman" w:eastAsia="Times New Roman" w:hAnsi="Times New Roman" w:cs="Times New Roman"/>
          <w:sz w:val="24"/>
          <w:szCs w:val="24"/>
        </w:rPr>
        <w:t xml:space="preserve"> yang </w:t>
      </w:r>
      <w:proofErr w:type="spellStart"/>
      <w:r w:rsidRPr="00AA4AD1">
        <w:rPr>
          <w:rFonts w:ascii="Times New Roman" w:eastAsia="Times New Roman" w:hAnsi="Times New Roman" w:cs="Times New Roman"/>
          <w:sz w:val="24"/>
          <w:szCs w:val="24"/>
        </w:rPr>
        <w:t>harus</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dikeluarkan</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seperti</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biaya</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tetap</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dan</w:t>
      </w:r>
      <w:proofErr w:type="spellEnd"/>
      <w:r w:rsidRPr="00AA4AD1">
        <w:rPr>
          <w:rFonts w:ascii="Times New Roman" w:eastAsia="Times New Roman" w:hAnsi="Times New Roman" w:cs="Times New Roman"/>
          <w:sz w:val="24"/>
          <w:szCs w:val="24"/>
        </w:rPr>
        <w:t xml:space="preserve"> </w:t>
      </w:r>
      <w:proofErr w:type="spellStart"/>
      <w:r w:rsidRPr="00AA4AD1">
        <w:rPr>
          <w:rFonts w:ascii="Times New Roman" w:eastAsia="Times New Roman" w:hAnsi="Times New Roman" w:cs="Times New Roman"/>
          <w:sz w:val="24"/>
          <w:szCs w:val="24"/>
        </w:rPr>
        <w:t>biaya</w:t>
      </w:r>
      <w:proofErr w:type="spellEnd"/>
      <w:r w:rsidRPr="00AA4AD1">
        <w:rPr>
          <w:rFonts w:ascii="Times New Roman" w:eastAsia="Times New Roman" w:hAnsi="Times New Roman" w:cs="Times New Roman"/>
          <w:sz w:val="24"/>
          <w:szCs w:val="24"/>
        </w:rPr>
        <w:t xml:space="preserve"> variable</w:t>
      </w:r>
    </w:p>
    <w:p w:rsidR="00AA4AD1" w:rsidRDefault="00AA4AD1" w:rsidP="00692888">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AA4AD1">
        <w:rPr>
          <w:rFonts w:ascii="Times New Roman" w:eastAsia="Times New Roman" w:hAnsi="Times New Roman" w:cs="Times New Roman"/>
          <w:b/>
          <w:sz w:val="24"/>
          <w:szCs w:val="24"/>
        </w:rPr>
        <w:t>Komponen</w:t>
      </w:r>
      <w:proofErr w:type="spellEnd"/>
      <w:r w:rsidRPr="00AA4AD1">
        <w:rPr>
          <w:rFonts w:ascii="Times New Roman" w:eastAsia="Times New Roman" w:hAnsi="Times New Roman" w:cs="Times New Roman"/>
          <w:b/>
          <w:sz w:val="24"/>
          <w:szCs w:val="24"/>
        </w:rPr>
        <w:t xml:space="preserve"> Break Even Point</w:t>
      </w:r>
    </w:p>
    <w:p w:rsidR="00AA4AD1" w:rsidRPr="00AA4AD1" w:rsidRDefault="00AA4AD1" w:rsidP="00AA4AD1">
      <w:pPr>
        <w:spacing w:before="100" w:beforeAutospacing="1" w:after="100" w:afterAutospacing="1" w:line="240" w:lineRule="auto"/>
        <w:jc w:val="both"/>
        <w:rPr>
          <w:rFonts w:ascii="Times New Roman" w:eastAsia="Times New Roman" w:hAnsi="Times New Roman" w:cs="Times New Roman"/>
          <w:b/>
          <w:sz w:val="24"/>
          <w:szCs w:val="24"/>
        </w:rPr>
      </w:pPr>
      <w:r w:rsidRPr="00AA4AD1">
        <w:rPr>
          <w:rFonts w:ascii="Times New Roman" w:eastAsia="Times New Roman" w:hAnsi="Times New Roman" w:cs="Times New Roman"/>
          <w:b/>
          <w:sz w:val="24"/>
          <w:szCs w:val="24"/>
          <w:lang w:val="id-ID"/>
        </w:rPr>
        <w:t>Dalam menghitung berapa besar BEP atau titik impas tentu saja memerlukan komponen-komponen. Berikut ini merupakan komponen dari BEP, yaitu:</w:t>
      </w:r>
    </w:p>
    <w:p w:rsidR="00AA4AD1" w:rsidRPr="00FF4E63" w:rsidRDefault="00AA4AD1" w:rsidP="00AA4AD1">
      <w:pPr>
        <w:spacing w:before="100" w:beforeAutospacing="1" w:after="100" w:afterAutospacing="1" w:line="240" w:lineRule="auto"/>
        <w:jc w:val="both"/>
        <w:rPr>
          <w:rFonts w:ascii="Times New Roman" w:eastAsia="Times New Roman" w:hAnsi="Times New Roman" w:cs="Times New Roman"/>
          <w:b/>
          <w:sz w:val="24"/>
          <w:szCs w:val="24"/>
        </w:rPr>
      </w:pPr>
      <w:r w:rsidRPr="00AA4AD1">
        <w:rPr>
          <w:rFonts w:ascii="Times New Roman" w:eastAsia="Times New Roman" w:hAnsi="Times New Roman" w:cs="Times New Roman"/>
          <w:b/>
          <w:sz w:val="24"/>
          <w:szCs w:val="24"/>
          <w:lang w:val="id-ID"/>
        </w:rPr>
        <w:t>1. Fixed Cost</w:t>
      </w:r>
      <w:r w:rsidR="00FF4E63">
        <w:rPr>
          <w:rFonts w:ascii="Times New Roman" w:eastAsia="Times New Roman" w:hAnsi="Times New Roman" w:cs="Times New Roman"/>
          <w:b/>
          <w:sz w:val="24"/>
          <w:szCs w:val="24"/>
        </w:rPr>
        <w:t xml:space="preserve">/ </w:t>
      </w:r>
      <w:proofErr w:type="spellStart"/>
      <w:r w:rsidR="00FF4E63">
        <w:rPr>
          <w:rFonts w:ascii="Times New Roman" w:eastAsia="Times New Roman" w:hAnsi="Times New Roman" w:cs="Times New Roman"/>
          <w:b/>
          <w:sz w:val="24"/>
          <w:szCs w:val="24"/>
        </w:rPr>
        <w:t>Biaya</w:t>
      </w:r>
      <w:proofErr w:type="spellEnd"/>
      <w:r w:rsidR="00FF4E63">
        <w:rPr>
          <w:rFonts w:ascii="Times New Roman" w:eastAsia="Times New Roman" w:hAnsi="Times New Roman" w:cs="Times New Roman"/>
          <w:b/>
          <w:sz w:val="24"/>
          <w:szCs w:val="24"/>
        </w:rPr>
        <w:t xml:space="preserve"> </w:t>
      </w:r>
      <w:proofErr w:type="spellStart"/>
      <w:r w:rsidR="00FF4E63">
        <w:rPr>
          <w:rFonts w:ascii="Times New Roman" w:eastAsia="Times New Roman" w:hAnsi="Times New Roman" w:cs="Times New Roman"/>
          <w:b/>
          <w:sz w:val="24"/>
          <w:szCs w:val="24"/>
        </w:rPr>
        <w:t>Tetap</w:t>
      </w:r>
      <w:proofErr w:type="spellEnd"/>
    </w:p>
    <w:p w:rsidR="00AA4AD1" w:rsidRPr="00AA4AD1" w:rsidRDefault="00AA4AD1" w:rsidP="00AA4AD1">
      <w:pPr>
        <w:spacing w:before="100" w:beforeAutospacing="1" w:after="100" w:afterAutospacing="1" w:line="240" w:lineRule="auto"/>
        <w:jc w:val="both"/>
        <w:rPr>
          <w:rFonts w:ascii="Times New Roman" w:eastAsia="Times New Roman" w:hAnsi="Times New Roman" w:cs="Times New Roman"/>
          <w:sz w:val="24"/>
          <w:szCs w:val="24"/>
        </w:rPr>
      </w:pPr>
      <w:r w:rsidRPr="00AA4AD1">
        <w:rPr>
          <w:rFonts w:ascii="Times New Roman" w:eastAsia="Times New Roman" w:hAnsi="Times New Roman" w:cs="Times New Roman"/>
          <w:sz w:val="24"/>
          <w:szCs w:val="24"/>
          <w:lang w:val="id-ID"/>
        </w:rPr>
        <w:t>Komponen ini termasuk dalam biaya tetap atau konstan, jika adanya kegiatan produksi ataupun tidak sedang berproduksi.</w:t>
      </w:r>
    </w:p>
    <w:p w:rsidR="00AA4AD1" w:rsidRPr="00FF4E63" w:rsidRDefault="00AA4AD1" w:rsidP="00AA4AD1">
      <w:pPr>
        <w:spacing w:before="100" w:beforeAutospacing="1" w:after="100" w:afterAutospacing="1" w:line="240" w:lineRule="auto"/>
        <w:jc w:val="both"/>
        <w:rPr>
          <w:rFonts w:ascii="Times New Roman" w:eastAsia="Times New Roman" w:hAnsi="Times New Roman" w:cs="Times New Roman"/>
          <w:b/>
          <w:sz w:val="24"/>
          <w:szCs w:val="24"/>
        </w:rPr>
      </w:pPr>
      <w:r w:rsidRPr="00AA4AD1">
        <w:rPr>
          <w:rFonts w:ascii="Times New Roman" w:eastAsia="Times New Roman" w:hAnsi="Times New Roman" w:cs="Times New Roman"/>
          <w:b/>
          <w:sz w:val="24"/>
          <w:szCs w:val="24"/>
          <w:lang w:val="id-ID"/>
        </w:rPr>
        <w:t>2. Variabel Cost</w:t>
      </w:r>
      <w:r w:rsidR="00FF4E63">
        <w:rPr>
          <w:rFonts w:ascii="Times New Roman" w:eastAsia="Times New Roman" w:hAnsi="Times New Roman" w:cs="Times New Roman"/>
          <w:b/>
          <w:sz w:val="24"/>
          <w:szCs w:val="24"/>
        </w:rPr>
        <w:t xml:space="preserve">/ </w:t>
      </w:r>
      <w:proofErr w:type="spellStart"/>
      <w:r w:rsidR="00FF4E63">
        <w:rPr>
          <w:rFonts w:ascii="Times New Roman" w:eastAsia="Times New Roman" w:hAnsi="Times New Roman" w:cs="Times New Roman"/>
          <w:b/>
          <w:sz w:val="24"/>
          <w:szCs w:val="24"/>
        </w:rPr>
        <w:t>Biaya</w:t>
      </w:r>
      <w:proofErr w:type="spellEnd"/>
      <w:r w:rsidR="00FF4E63">
        <w:rPr>
          <w:rFonts w:ascii="Times New Roman" w:eastAsia="Times New Roman" w:hAnsi="Times New Roman" w:cs="Times New Roman"/>
          <w:b/>
          <w:sz w:val="24"/>
          <w:szCs w:val="24"/>
        </w:rPr>
        <w:t xml:space="preserve"> </w:t>
      </w:r>
      <w:proofErr w:type="spellStart"/>
      <w:r w:rsidR="00FF4E63">
        <w:rPr>
          <w:rFonts w:ascii="Times New Roman" w:eastAsia="Times New Roman" w:hAnsi="Times New Roman" w:cs="Times New Roman"/>
          <w:b/>
          <w:sz w:val="24"/>
          <w:szCs w:val="24"/>
        </w:rPr>
        <w:t>Variabel</w:t>
      </w:r>
      <w:proofErr w:type="spellEnd"/>
    </w:p>
    <w:p w:rsidR="00AA4AD1" w:rsidRPr="00AA4AD1" w:rsidRDefault="00AA4AD1" w:rsidP="00AA4AD1">
      <w:pPr>
        <w:spacing w:before="100" w:beforeAutospacing="1" w:after="100" w:afterAutospacing="1" w:line="240" w:lineRule="auto"/>
        <w:jc w:val="both"/>
        <w:rPr>
          <w:rFonts w:ascii="Times New Roman" w:eastAsia="Times New Roman" w:hAnsi="Times New Roman" w:cs="Times New Roman"/>
          <w:sz w:val="24"/>
          <w:szCs w:val="24"/>
        </w:rPr>
      </w:pPr>
      <w:r w:rsidRPr="00AA4AD1">
        <w:rPr>
          <w:rFonts w:ascii="Times New Roman" w:eastAsia="Times New Roman" w:hAnsi="Times New Roman" w:cs="Times New Roman"/>
          <w:sz w:val="24"/>
          <w:szCs w:val="24"/>
          <w:lang w:val="id-ID"/>
        </w:rPr>
        <w:t>Komponen ini bersifat dinamis. Variabel cost disebut biaya per unit, yang bergantung pada tingkat volume produksinya. Jika produksi meningkat, maka variabel cost juga akan meningkat. Contohnya yaitu biaya bahan baku, biaya listrik, dan sebagainya.</w:t>
      </w:r>
    </w:p>
    <w:p w:rsidR="00AA4AD1" w:rsidRPr="00FF4E63" w:rsidRDefault="00AA4AD1" w:rsidP="00AA4AD1">
      <w:pPr>
        <w:spacing w:before="100" w:beforeAutospacing="1" w:after="100" w:afterAutospacing="1" w:line="240" w:lineRule="auto"/>
        <w:jc w:val="both"/>
        <w:rPr>
          <w:rFonts w:ascii="Times New Roman" w:eastAsia="Times New Roman" w:hAnsi="Times New Roman" w:cs="Times New Roman"/>
          <w:b/>
          <w:sz w:val="24"/>
          <w:szCs w:val="24"/>
        </w:rPr>
      </w:pPr>
      <w:r w:rsidRPr="00AA4AD1">
        <w:rPr>
          <w:rFonts w:ascii="Times New Roman" w:eastAsia="Times New Roman" w:hAnsi="Times New Roman" w:cs="Times New Roman"/>
          <w:b/>
          <w:sz w:val="24"/>
          <w:szCs w:val="24"/>
          <w:lang w:val="id-ID"/>
        </w:rPr>
        <w:t>3. Selling Price</w:t>
      </w:r>
      <w:r w:rsidR="00FF4E63">
        <w:rPr>
          <w:rFonts w:ascii="Times New Roman" w:eastAsia="Times New Roman" w:hAnsi="Times New Roman" w:cs="Times New Roman"/>
          <w:b/>
          <w:sz w:val="24"/>
          <w:szCs w:val="24"/>
        </w:rPr>
        <w:t xml:space="preserve">/ </w:t>
      </w:r>
      <w:proofErr w:type="spellStart"/>
      <w:r w:rsidR="00FF4E63">
        <w:rPr>
          <w:rFonts w:ascii="Times New Roman" w:eastAsia="Times New Roman" w:hAnsi="Times New Roman" w:cs="Times New Roman"/>
          <w:b/>
          <w:sz w:val="24"/>
          <w:szCs w:val="24"/>
        </w:rPr>
        <w:t>Harga</w:t>
      </w:r>
      <w:proofErr w:type="spellEnd"/>
      <w:r w:rsidR="00FF4E63">
        <w:rPr>
          <w:rFonts w:ascii="Times New Roman" w:eastAsia="Times New Roman" w:hAnsi="Times New Roman" w:cs="Times New Roman"/>
          <w:b/>
          <w:sz w:val="24"/>
          <w:szCs w:val="24"/>
        </w:rPr>
        <w:t xml:space="preserve"> </w:t>
      </w:r>
      <w:proofErr w:type="spellStart"/>
      <w:r w:rsidR="00FF4E63">
        <w:rPr>
          <w:rFonts w:ascii="Times New Roman" w:eastAsia="Times New Roman" w:hAnsi="Times New Roman" w:cs="Times New Roman"/>
          <w:b/>
          <w:sz w:val="24"/>
          <w:szCs w:val="24"/>
        </w:rPr>
        <w:t>Jual</w:t>
      </w:r>
      <w:proofErr w:type="spellEnd"/>
    </w:p>
    <w:p w:rsidR="00AA4AD1" w:rsidRPr="00AA4AD1" w:rsidRDefault="00AA4AD1" w:rsidP="00AA4AD1">
      <w:pPr>
        <w:spacing w:before="100" w:beforeAutospacing="1" w:after="100" w:afterAutospacing="1" w:line="240" w:lineRule="auto"/>
        <w:jc w:val="both"/>
        <w:rPr>
          <w:rFonts w:ascii="Times New Roman" w:eastAsia="Times New Roman" w:hAnsi="Times New Roman" w:cs="Times New Roman"/>
          <w:b/>
          <w:sz w:val="24"/>
          <w:szCs w:val="24"/>
        </w:rPr>
      </w:pPr>
      <w:r w:rsidRPr="00AA4AD1">
        <w:rPr>
          <w:rFonts w:ascii="Times New Roman" w:eastAsia="Times New Roman" w:hAnsi="Times New Roman" w:cs="Times New Roman"/>
          <w:sz w:val="24"/>
          <w:szCs w:val="24"/>
          <w:lang w:val="id-ID"/>
        </w:rPr>
        <w:t xml:space="preserve">Pengertian </w:t>
      </w:r>
      <w:r w:rsidRPr="00AA4AD1">
        <w:rPr>
          <w:rFonts w:ascii="Times New Roman" w:eastAsia="Times New Roman" w:hAnsi="Times New Roman" w:cs="Times New Roman"/>
          <w:i/>
          <w:sz w:val="24"/>
          <w:szCs w:val="24"/>
          <w:lang w:val="id-ID"/>
        </w:rPr>
        <w:t>selling price</w:t>
      </w:r>
      <w:r w:rsidRPr="00AA4AD1">
        <w:rPr>
          <w:rFonts w:ascii="Times New Roman" w:eastAsia="Times New Roman" w:hAnsi="Times New Roman" w:cs="Times New Roman"/>
          <w:sz w:val="24"/>
          <w:szCs w:val="24"/>
          <w:lang w:val="id-ID"/>
        </w:rPr>
        <w:t xml:space="preserve"> adalah harga jual per unit barang atau jasa yang telah diproduksi</w:t>
      </w:r>
      <w:r w:rsidRPr="00AA4AD1">
        <w:rPr>
          <w:rFonts w:ascii="Times New Roman" w:eastAsia="Times New Roman" w:hAnsi="Times New Roman" w:cs="Times New Roman"/>
          <w:b/>
          <w:sz w:val="24"/>
          <w:szCs w:val="24"/>
          <w:lang w:val="id-ID"/>
        </w:rPr>
        <w:t>.</w:t>
      </w:r>
    </w:p>
    <w:p w:rsidR="00AA4AD1" w:rsidRPr="00AA4AD1" w:rsidRDefault="00AA4AD1" w:rsidP="00692888">
      <w:pPr>
        <w:spacing w:before="100" w:beforeAutospacing="1" w:after="100" w:afterAutospacing="1" w:line="240" w:lineRule="auto"/>
        <w:jc w:val="both"/>
        <w:rPr>
          <w:rFonts w:ascii="Times New Roman" w:eastAsia="Times New Roman" w:hAnsi="Times New Roman" w:cs="Times New Roman"/>
          <w:b/>
          <w:sz w:val="24"/>
          <w:szCs w:val="24"/>
        </w:rPr>
      </w:pPr>
    </w:p>
    <w:p w:rsidR="00AE5928" w:rsidRPr="00823C76" w:rsidRDefault="00AE5928" w:rsidP="00692888">
      <w:pPr>
        <w:spacing w:before="100" w:beforeAutospacing="1" w:after="100" w:afterAutospacing="1" w:line="240" w:lineRule="auto"/>
        <w:jc w:val="both"/>
        <w:outlineLvl w:val="1"/>
        <w:rPr>
          <w:rFonts w:ascii="Times New Roman" w:eastAsia="Times New Roman" w:hAnsi="Times New Roman" w:cs="Times New Roman"/>
          <w:b/>
          <w:bCs/>
          <w:sz w:val="36"/>
          <w:szCs w:val="36"/>
        </w:rPr>
      </w:pPr>
      <w:proofErr w:type="spellStart"/>
      <w:r w:rsidRPr="00823C76">
        <w:rPr>
          <w:rFonts w:ascii="Times New Roman" w:eastAsia="Times New Roman" w:hAnsi="Times New Roman" w:cs="Times New Roman"/>
          <w:b/>
          <w:bCs/>
          <w:sz w:val="36"/>
          <w:szCs w:val="36"/>
        </w:rPr>
        <w:t>Rumus</w:t>
      </w:r>
      <w:proofErr w:type="spellEnd"/>
      <w:r w:rsidRPr="00823C76">
        <w:rPr>
          <w:rFonts w:ascii="Times New Roman" w:eastAsia="Times New Roman" w:hAnsi="Times New Roman" w:cs="Times New Roman"/>
          <w:b/>
          <w:bCs/>
          <w:sz w:val="36"/>
          <w:szCs w:val="36"/>
        </w:rPr>
        <w:t xml:space="preserve"> BEP</w:t>
      </w:r>
    </w:p>
    <w:p w:rsidR="00AE5928" w:rsidRPr="00823C76"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sz w:val="24"/>
          <w:szCs w:val="24"/>
        </w:rPr>
        <w:t>Berikut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ini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ialah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terdapat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beberapa</w:t>
      </w:r>
      <w:proofErr w:type="spellEnd"/>
      <w:r w:rsidRPr="00823C76">
        <w:rPr>
          <w:rFonts w:ascii="Times New Roman" w:eastAsia="Times New Roman" w:hAnsi="Times New Roman" w:cs="Times New Roman"/>
          <w:sz w:val="24"/>
          <w:szCs w:val="24"/>
        </w:rPr>
        <w:t xml:space="preserve"> model </w:t>
      </w:r>
      <w:proofErr w:type="spellStart"/>
      <w:r w:rsidRPr="00823C76">
        <w:rPr>
          <w:rFonts w:ascii="Times New Roman" w:eastAsia="Times New Roman" w:hAnsi="Times New Roman" w:cs="Times New Roman"/>
          <w:sz w:val="24"/>
          <w:szCs w:val="24"/>
        </w:rPr>
        <w:t>rumus</w:t>
      </w:r>
      <w:proofErr w:type="spellEnd"/>
      <w:r w:rsidRPr="00823C76">
        <w:rPr>
          <w:rFonts w:ascii="Times New Roman" w:eastAsia="Times New Roman" w:hAnsi="Times New Roman" w:cs="Times New Roman"/>
          <w:sz w:val="24"/>
          <w:szCs w:val="24"/>
        </w:rPr>
        <w:t xml:space="preserve"> BEP yang </w:t>
      </w:r>
      <w:proofErr w:type="spellStart"/>
      <w:r w:rsidRPr="00823C76">
        <w:rPr>
          <w:rFonts w:ascii="Times New Roman" w:eastAsia="Times New Roman" w:hAnsi="Times New Roman" w:cs="Times New Roman"/>
          <w:sz w:val="24"/>
          <w:szCs w:val="24"/>
        </w:rPr>
        <w:t>bisa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digunakan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untuk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menganalisis</w:t>
      </w:r>
      <w:proofErr w:type="spellEnd"/>
      <w:r w:rsidRPr="00823C76">
        <w:rPr>
          <w:rFonts w:ascii="Times New Roman" w:eastAsia="Times New Roman" w:hAnsi="Times New Roman" w:cs="Times New Roman"/>
          <w:sz w:val="24"/>
          <w:szCs w:val="24"/>
        </w:rPr>
        <w:t xml:space="preserve"> Break Even Point :</w:t>
      </w:r>
    </w:p>
    <w:p w:rsidR="00FF4E63" w:rsidRDefault="00FF4E63" w:rsidP="00692888">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FF4E63" w:rsidRDefault="00FF4E63" w:rsidP="00692888">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AE5928" w:rsidRPr="00823C76" w:rsidRDefault="00AE5928" w:rsidP="00692888">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spellStart"/>
      <w:r w:rsidRPr="00823C76">
        <w:rPr>
          <w:rFonts w:ascii="Times New Roman" w:eastAsia="Times New Roman" w:hAnsi="Times New Roman" w:cs="Times New Roman"/>
          <w:b/>
          <w:bCs/>
          <w:sz w:val="27"/>
          <w:szCs w:val="27"/>
        </w:rPr>
        <w:t>Pendekatan</w:t>
      </w:r>
      <w:proofErr w:type="spellEnd"/>
      <w:r w:rsidRPr="00823C76">
        <w:rPr>
          <w:rFonts w:ascii="Times New Roman" w:eastAsia="Times New Roman" w:hAnsi="Times New Roman" w:cs="Times New Roman"/>
          <w:b/>
          <w:bCs/>
          <w:sz w:val="27"/>
          <w:szCs w:val="27"/>
        </w:rPr>
        <w:t xml:space="preserve"> </w:t>
      </w:r>
      <w:proofErr w:type="spellStart"/>
      <w:r w:rsidRPr="00823C76">
        <w:rPr>
          <w:rFonts w:ascii="Times New Roman" w:eastAsia="Times New Roman" w:hAnsi="Times New Roman" w:cs="Times New Roman"/>
          <w:b/>
          <w:bCs/>
          <w:sz w:val="27"/>
          <w:szCs w:val="27"/>
        </w:rPr>
        <w:t>Matematis</w:t>
      </w:r>
      <w:proofErr w:type="spellEnd"/>
    </w:p>
    <w:p w:rsidR="00EA0812" w:rsidRPr="00FF4E63" w:rsidRDefault="00AE5928" w:rsidP="00FF4E63">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sz w:val="24"/>
          <w:szCs w:val="24"/>
        </w:rPr>
        <w:t>Rumus</w:t>
      </w:r>
      <w:proofErr w:type="spellEnd"/>
      <w:r w:rsidRPr="00823C76">
        <w:rPr>
          <w:rFonts w:ascii="Times New Roman" w:eastAsia="Times New Roman" w:hAnsi="Times New Roman" w:cs="Times New Roman"/>
          <w:sz w:val="24"/>
          <w:szCs w:val="24"/>
        </w:rPr>
        <w:t xml:space="preserve"> BEP yang </w:t>
      </w:r>
      <w:proofErr w:type="spellStart"/>
      <w:r w:rsidRPr="00823C76">
        <w:rPr>
          <w:rFonts w:ascii="Times New Roman" w:eastAsia="Times New Roman" w:hAnsi="Times New Roman" w:cs="Times New Roman"/>
          <w:sz w:val="24"/>
          <w:szCs w:val="24"/>
        </w:rPr>
        <w:t>pertama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ialah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cara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menghitung</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break even</w:t>
      </w:r>
      <w:proofErr w:type="spellEnd"/>
      <w:r w:rsidRPr="00823C76">
        <w:rPr>
          <w:rFonts w:ascii="Times New Roman" w:eastAsia="Times New Roman" w:hAnsi="Times New Roman" w:cs="Times New Roman"/>
          <w:sz w:val="24"/>
          <w:szCs w:val="24"/>
        </w:rPr>
        <w:t xml:space="preserve"> point yang </w:t>
      </w:r>
      <w:proofErr w:type="spellStart"/>
      <w:r w:rsidRPr="00823C76">
        <w:rPr>
          <w:rFonts w:ascii="Times New Roman" w:eastAsia="Times New Roman" w:hAnsi="Times New Roman" w:cs="Times New Roman"/>
          <w:sz w:val="24"/>
          <w:szCs w:val="24"/>
        </w:rPr>
        <w:t>harus</w:t>
      </w:r>
      <w:proofErr w:type="spellEnd"/>
      <w:r w:rsidRPr="00823C76">
        <w:rPr>
          <w:rFonts w:ascii="Times New Roman" w:eastAsia="Times New Roman" w:hAnsi="Times New Roman" w:cs="Times New Roman"/>
          <w:sz w:val="24"/>
          <w:szCs w:val="24"/>
        </w:rPr>
        <w:t xml:space="preserve"> di </w:t>
      </w:r>
      <w:proofErr w:type="spellStart"/>
      <w:r w:rsidRPr="00823C76">
        <w:rPr>
          <w:rFonts w:ascii="Times New Roman" w:eastAsia="Times New Roman" w:hAnsi="Times New Roman" w:cs="Times New Roman"/>
          <w:sz w:val="24"/>
          <w:szCs w:val="24"/>
        </w:rPr>
        <w:t>ketahui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yakni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jumlah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dari</w:t>
      </w:r>
      <w:proofErr w:type="spellEnd"/>
      <w:r w:rsidRPr="00823C76">
        <w:rPr>
          <w:rFonts w:ascii="Times New Roman" w:eastAsia="Times New Roman" w:hAnsi="Times New Roman" w:cs="Times New Roman"/>
          <w:sz w:val="24"/>
          <w:szCs w:val="24"/>
        </w:rPr>
        <w:t xml:space="preserve"> total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tetap</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variabel</w:t>
      </w:r>
      <w:proofErr w:type="spellEnd"/>
      <w:r w:rsidRPr="00823C76">
        <w:rPr>
          <w:rFonts w:ascii="Times New Roman" w:eastAsia="Times New Roman" w:hAnsi="Times New Roman" w:cs="Times New Roman"/>
          <w:sz w:val="24"/>
          <w:szCs w:val="24"/>
        </w:rPr>
        <w:t xml:space="preserve"> per unit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total  </w:t>
      </w:r>
      <w:proofErr w:type="spellStart"/>
      <w:r w:rsidRPr="00823C76">
        <w:rPr>
          <w:rFonts w:ascii="Times New Roman" w:eastAsia="Times New Roman" w:hAnsi="Times New Roman" w:cs="Times New Roman"/>
          <w:sz w:val="24"/>
          <w:szCs w:val="24"/>
        </w:rPr>
        <w:t>variabel</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hasil</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penjualan</w:t>
      </w:r>
      <w:proofErr w:type="spellEnd"/>
      <w:r w:rsidRPr="00823C76">
        <w:rPr>
          <w:rFonts w:ascii="Times New Roman" w:eastAsia="Times New Roman" w:hAnsi="Times New Roman" w:cs="Times New Roman"/>
          <w:sz w:val="24"/>
          <w:szCs w:val="24"/>
        </w:rPr>
        <w:t xml:space="preserve"> total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harga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jual</w:t>
      </w:r>
      <w:proofErr w:type="spellEnd"/>
      <w:r w:rsidRPr="00823C76">
        <w:rPr>
          <w:rFonts w:ascii="Times New Roman" w:eastAsia="Times New Roman" w:hAnsi="Times New Roman" w:cs="Times New Roman"/>
          <w:sz w:val="24"/>
          <w:szCs w:val="24"/>
        </w:rPr>
        <w:t xml:space="preserve"> per unit. </w:t>
      </w:r>
      <w:proofErr w:type="spellStart"/>
      <w:r w:rsidRPr="00823C76">
        <w:rPr>
          <w:rFonts w:ascii="Times New Roman" w:eastAsia="Times New Roman" w:hAnsi="Times New Roman" w:cs="Times New Roman"/>
          <w:sz w:val="24"/>
          <w:szCs w:val="24"/>
        </w:rPr>
        <w:t>Lalu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untuk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rumus</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iyalah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seperti</w:t>
      </w:r>
      <w:proofErr w:type="spellEnd"/>
      <w:r w:rsidRPr="00823C76">
        <w:rPr>
          <w:rFonts w:ascii="Times New Roman" w:eastAsia="Times New Roman" w:hAnsi="Times New Roman" w:cs="Times New Roman"/>
          <w:sz w:val="24"/>
          <w:szCs w:val="24"/>
        </w:rPr>
        <w:t xml:space="preserve"> </w:t>
      </w:r>
      <w:proofErr w:type="spellStart"/>
      <w:proofErr w:type="gramStart"/>
      <w:r w:rsidRPr="00823C76">
        <w:rPr>
          <w:rFonts w:ascii="Times New Roman" w:eastAsia="Times New Roman" w:hAnsi="Times New Roman" w:cs="Times New Roman"/>
          <w:sz w:val="24"/>
          <w:szCs w:val="24"/>
        </w:rPr>
        <w:t>ini</w:t>
      </w:r>
      <w:proofErr w:type="spellEnd"/>
      <w:r w:rsidRPr="00823C76">
        <w:rPr>
          <w:rFonts w:ascii="Times New Roman" w:eastAsia="Times New Roman" w:hAnsi="Times New Roman" w:cs="Times New Roman"/>
          <w:sz w:val="24"/>
          <w:szCs w:val="24"/>
        </w:rPr>
        <w:t xml:space="preserve"> :</w:t>
      </w:r>
      <w:proofErr w:type="gramEnd"/>
    </w:p>
    <w:p w:rsidR="00AE5928" w:rsidRPr="00823C76" w:rsidRDefault="00AE5928" w:rsidP="006928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23C76">
        <w:rPr>
          <w:rFonts w:ascii="Times New Roman" w:eastAsia="Times New Roman" w:hAnsi="Times New Roman" w:cs="Times New Roman"/>
          <w:b/>
          <w:bCs/>
          <w:sz w:val="27"/>
          <w:szCs w:val="27"/>
        </w:rPr>
        <w:t xml:space="preserve">Break Even Point </w:t>
      </w:r>
      <w:proofErr w:type="spellStart"/>
      <w:r w:rsidRPr="00823C76">
        <w:rPr>
          <w:rFonts w:ascii="Times New Roman" w:eastAsia="Times New Roman" w:hAnsi="Times New Roman" w:cs="Times New Roman"/>
          <w:b/>
          <w:bCs/>
          <w:sz w:val="27"/>
          <w:szCs w:val="27"/>
        </w:rPr>
        <w:t>Dalam</w:t>
      </w:r>
      <w:proofErr w:type="spellEnd"/>
      <w:r w:rsidRPr="00823C76">
        <w:rPr>
          <w:rFonts w:ascii="Times New Roman" w:eastAsia="Times New Roman" w:hAnsi="Times New Roman" w:cs="Times New Roman"/>
          <w:b/>
          <w:bCs/>
          <w:sz w:val="27"/>
          <w:szCs w:val="27"/>
        </w:rPr>
        <w:t xml:space="preserve"> Unit.</w:t>
      </w:r>
    </w:p>
    <w:tbl>
      <w:tblPr>
        <w:tblW w:w="957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6"/>
        <w:gridCol w:w="6884"/>
      </w:tblGrid>
      <w:tr w:rsidR="00AE5928" w:rsidRPr="00823C76" w:rsidTr="00AE5928">
        <w:trPr>
          <w:tblCellSpacing w:w="15" w:type="dxa"/>
        </w:trPr>
        <w:tc>
          <w:tcPr>
            <w:tcW w:w="2085" w:type="dxa"/>
            <w:tcBorders>
              <w:top w:val="outset" w:sz="6" w:space="0" w:color="auto"/>
              <w:left w:val="outset" w:sz="6" w:space="0" w:color="auto"/>
              <w:bottom w:val="outset" w:sz="6" w:space="0" w:color="auto"/>
              <w:right w:val="outset" w:sz="6" w:space="0" w:color="auto"/>
            </w:tcBorders>
            <w:shd w:val="clear" w:color="auto" w:fill="0085BA"/>
            <w:vAlign w:val="center"/>
            <w:hideMark/>
          </w:tcPr>
          <w:p w:rsidR="00AE5928" w:rsidRPr="00823C76" w:rsidRDefault="00AE5928" w:rsidP="00692888">
            <w:pPr>
              <w:spacing w:after="0"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b/>
                <w:bCs/>
                <w:color w:val="FFFFFF"/>
                <w:sz w:val="24"/>
                <w:szCs w:val="24"/>
              </w:rPr>
              <w:t>Rumus</w:t>
            </w:r>
            <w:proofErr w:type="spellEnd"/>
            <w:r w:rsidRPr="00823C76">
              <w:rPr>
                <w:rFonts w:ascii="Times New Roman" w:eastAsia="Times New Roman" w:hAnsi="Times New Roman" w:cs="Times New Roman"/>
                <w:b/>
                <w:bCs/>
                <w:color w:val="FFFFFF"/>
                <w:sz w:val="24"/>
                <w:szCs w:val="24"/>
              </w:rPr>
              <w:t xml:space="preserve"> BEP Unit</w:t>
            </w:r>
          </w:p>
        </w:tc>
        <w:tc>
          <w:tcPr>
            <w:tcW w:w="5400" w:type="dxa"/>
            <w:tcBorders>
              <w:top w:val="outset" w:sz="6" w:space="0" w:color="auto"/>
              <w:left w:val="outset" w:sz="6" w:space="0" w:color="auto"/>
              <w:bottom w:val="outset" w:sz="6" w:space="0" w:color="auto"/>
              <w:right w:val="outset" w:sz="6" w:space="0" w:color="auto"/>
            </w:tcBorders>
            <w:vAlign w:val="center"/>
            <w:hideMark/>
          </w:tcPr>
          <w:p w:rsidR="00AE5928" w:rsidRPr="00823C76" w:rsidRDefault="00AE5928" w:rsidP="00692888">
            <w:pPr>
              <w:spacing w:after="0"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sz w:val="24"/>
                <w:szCs w:val="24"/>
              </w:rPr>
              <w:t> </w:t>
            </w:r>
          </w:p>
          <w:p w:rsidR="00AE5928" w:rsidRPr="00823C76"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noProof/>
                <w:color w:val="0000FF"/>
                <w:sz w:val="24"/>
                <w:szCs w:val="24"/>
              </w:rPr>
              <w:drawing>
                <wp:inline distT="0" distB="0" distL="0" distR="0" wp14:anchorId="4784F71D" wp14:editId="5308F517">
                  <wp:extent cx="1035050" cy="590550"/>
                  <wp:effectExtent l="0" t="0" r="0" b="0"/>
                  <wp:docPr id="6" name="Picture 6" descr="gamb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590550"/>
                          </a:xfrm>
                          <a:prstGeom prst="rect">
                            <a:avLst/>
                          </a:prstGeom>
                          <a:noFill/>
                          <a:ln>
                            <a:noFill/>
                          </a:ln>
                        </pic:spPr>
                      </pic:pic>
                    </a:graphicData>
                  </a:graphic>
                </wp:inline>
              </w:drawing>
            </w:r>
          </w:p>
        </w:tc>
      </w:tr>
      <w:tr w:rsidR="00AE5928" w:rsidRPr="00823C76" w:rsidTr="00AE5928">
        <w:trPr>
          <w:tblCellSpacing w:w="15" w:type="dxa"/>
        </w:trPr>
        <w:tc>
          <w:tcPr>
            <w:tcW w:w="2085" w:type="dxa"/>
            <w:tcBorders>
              <w:top w:val="outset" w:sz="6" w:space="0" w:color="auto"/>
              <w:left w:val="outset" w:sz="6" w:space="0" w:color="auto"/>
              <w:bottom w:val="outset" w:sz="6" w:space="0" w:color="auto"/>
              <w:right w:val="outset" w:sz="6" w:space="0" w:color="auto"/>
            </w:tcBorders>
            <w:shd w:val="clear" w:color="auto" w:fill="0085BA"/>
            <w:vAlign w:val="center"/>
            <w:hideMark/>
          </w:tcPr>
          <w:p w:rsidR="00AE5928" w:rsidRPr="00823C76" w:rsidRDefault="00AE5928" w:rsidP="00692888">
            <w:pPr>
              <w:spacing w:after="0"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b/>
                <w:bCs/>
                <w:color w:val="FFFFFF"/>
                <w:sz w:val="24"/>
                <w:szCs w:val="24"/>
              </w:rPr>
              <w:t>Keterangan</w:t>
            </w:r>
            <w:proofErr w:type="spellEnd"/>
          </w:p>
        </w:tc>
        <w:tc>
          <w:tcPr>
            <w:tcW w:w="5400" w:type="dxa"/>
            <w:tcBorders>
              <w:top w:val="outset" w:sz="6" w:space="0" w:color="auto"/>
              <w:left w:val="outset" w:sz="6" w:space="0" w:color="auto"/>
              <w:bottom w:val="outset" w:sz="6" w:space="0" w:color="auto"/>
              <w:right w:val="outset" w:sz="6" w:space="0" w:color="auto"/>
            </w:tcBorders>
            <w:vAlign w:val="center"/>
            <w:hideMark/>
          </w:tcPr>
          <w:p w:rsidR="00AE5928" w:rsidRPr="00823C76" w:rsidRDefault="00AE5928" w:rsidP="0069288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b/>
                <w:bCs/>
                <w:sz w:val="24"/>
                <w:szCs w:val="24"/>
              </w:rPr>
              <w:t>BEP</w:t>
            </w:r>
            <w:r w:rsidRPr="00823C76">
              <w:rPr>
                <w:rFonts w:ascii="Times New Roman" w:eastAsia="Times New Roman" w:hAnsi="Times New Roman" w:cs="Times New Roman"/>
                <w:sz w:val="24"/>
                <w:szCs w:val="24"/>
              </w:rPr>
              <w:t xml:space="preserve"> = Break Even Point</w:t>
            </w:r>
          </w:p>
          <w:p w:rsidR="00AE5928" w:rsidRPr="00823C76" w:rsidRDefault="00AE5928" w:rsidP="0069288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b/>
                <w:bCs/>
                <w:sz w:val="24"/>
                <w:szCs w:val="24"/>
              </w:rPr>
              <w:t>FC</w:t>
            </w:r>
            <w:r w:rsidRPr="00823C76">
              <w:rPr>
                <w:rFonts w:ascii="Times New Roman" w:eastAsia="Times New Roman" w:hAnsi="Times New Roman" w:cs="Times New Roman"/>
                <w:sz w:val="24"/>
                <w:szCs w:val="24"/>
              </w:rPr>
              <w:t xml:space="preserve"> = Fixed Cost</w:t>
            </w:r>
            <w:r w:rsidR="00AA373E">
              <w:rPr>
                <w:rFonts w:ascii="Times New Roman" w:eastAsia="Times New Roman" w:hAnsi="Times New Roman" w:cs="Times New Roman"/>
                <w:sz w:val="24"/>
                <w:szCs w:val="24"/>
              </w:rPr>
              <w:t xml:space="preserve"> = </w:t>
            </w:r>
            <w:proofErr w:type="spellStart"/>
            <w:r w:rsidR="00AA373E">
              <w:rPr>
                <w:rFonts w:ascii="Times New Roman" w:eastAsia="Times New Roman" w:hAnsi="Times New Roman" w:cs="Times New Roman"/>
                <w:sz w:val="24"/>
                <w:szCs w:val="24"/>
              </w:rPr>
              <w:t>biaya</w:t>
            </w:r>
            <w:proofErr w:type="spellEnd"/>
            <w:r w:rsidR="00AA373E">
              <w:rPr>
                <w:rFonts w:ascii="Times New Roman" w:eastAsia="Times New Roman" w:hAnsi="Times New Roman" w:cs="Times New Roman"/>
                <w:sz w:val="24"/>
                <w:szCs w:val="24"/>
              </w:rPr>
              <w:t xml:space="preserve"> </w:t>
            </w:r>
            <w:proofErr w:type="spellStart"/>
            <w:r w:rsidR="00AA373E">
              <w:rPr>
                <w:rFonts w:ascii="Times New Roman" w:eastAsia="Times New Roman" w:hAnsi="Times New Roman" w:cs="Times New Roman"/>
                <w:sz w:val="24"/>
                <w:szCs w:val="24"/>
              </w:rPr>
              <w:t>tetap</w:t>
            </w:r>
            <w:proofErr w:type="spellEnd"/>
          </w:p>
          <w:p w:rsidR="00AE5928" w:rsidRPr="00823C76" w:rsidRDefault="00AE5928" w:rsidP="0069288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b/>
                <w:bCs/>
                <w:sz w:val="24"/>
                <w:szCs w:val="24"/>
              </w:rPr>
              <w:t>VC</w:t>
            </w:r>
            <w:r w:rsidRPr="00823C76">
              <w:rPr>
                <w:rFonts w:ascii="Times New Roman" w:eastAsia="Times New Roman" w:hAnsi="Times New Roman" w:cs="Times New Roman"/>
                <w:sz w:val="24"/>
                <w:szCs w:val="24"/>
              </w:rPr>
              <w:t xml:space="preserve"> = </w:t>
            </w:r>
            <w:proofErr w:type="spellStart"/>
            <w:r w:rsidRPr="00823C76">
              <w:rPr>
                <w:rFonts w:ascii="Times New Roman" w:eastAsia="Times New Roman" w:hAnsi="Times New Roman" w:cs="Times New Roman"/>
                <w:sz w:val="24"/>
                <w:szCs w:val="24"/>
              </w:rPr>
              <w:t>Variabel</w:t>
            </w:r>
            <w:proofErr w:type="spellEnd"/>
            <w:r w:rsidRPr="00823C76">
              <w:rPr>
                <w:rFonts w:ascii="Times New Roman" w:eastAsia="Times New Roman" w:hAnsi="Times New Roman" w:cs="Times New Roman"/>
                <w:sz w:val="24"/>
                <w:szCs w:val="24"/>
              </w:rPr>
              <w:t xml:space="preserve"> Cost</w:t>
            </w:r>
            <w:r w:rsidR="00AA373E">
              <w:rPr>
                <w:rFonts w:ascii="Times New Roman" w:eastAsia="Times New Roman" w:hAnsi="Times New Roman" w:cs="Times New Roman"/>
                <w:sz w:val="24"/>
                <w:szCs w:val="24"/>
              </w:rPr>
              <w:t xml:space="preserve">= </w:t>
            </w:r>
            <w:proofErr w:type="spellStart"/>
            <w:r w:rsidR="00AA373E">
              <w:rPr>
                <w:rFonts w:ascii="Times New Roman" w:eastAsia="Times New Roman" w:hAnsi="Times New Roman" w:cs="Times New Roman"/>
                <w:sz w:val="24"/>
                <w:szCs w:val="24"/>
              </w:rPr>
              <w:t>biaya</w:t>
            </w:r>
            <w:proofErr w:type="spellEnd"/>
            <w:r w:rsidR="00AA373E">
              <w:rPr>
                <w:rFonts w:ascii="Times New Roman" w:eastAsia="Times New Roman" w:hAnsi="Times New Roman" w:cs="Times New Roman"/>
                <w:sz w:val="24"/>
                <w:szCs w:val="24"/>
              </w:rPr>
              <w:t xml:space="preserve"> variable per unit</w:t>
            </w:r>
          </w:p>
          <w:p w:rsidR="00AE5928" w:rsidRPr="00823C76" w:rsidRDefault="00AE5928" w:rsidP="0069288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b/>
                <w:bCs/>
                <w:sz w:val="24"/>
                <w:szCs w:val="24"/>
              </w:rPr>
              <w:t>P</w:t>
            </w:r>
            <w:r w:rsidRPr="00823C76">
              <w:rPr>
                <w:rFonts w:ascii="Times New Roman" w:eastAsia="Times New Roman" w:hAnsi="Times New Roman" w:cs="Times New Roman"/>
                <w:sz w:val="24"/>
                <w:szCs w:val="24"/>
              </w:rPr>
              <w:t xml:space="preserve"> = Price per unit</w:t>
            </w:r>
            <w:r w:rsidR="00AA373E">
              <w:rPr>
                <w:rFonts w:ascii="Times New Roman" w:eastAsia="Times New Roman" w:hAnsi="Times New Roman" w:cs="Times New Roman"/>
                <w:sz w:val="24"/>
                <w:szCs w:val="24"/>
              </w:rPr>
              <w:t xml:space="preserve"> = </w:t>
            </w:r>
            <w:proofErr w:type="spellStart"/>
            <w:r w:rsidR="00AA373E">
              <w:rPr>
                <w:rFonts w:ascii="Times New Roman" w:eastAsia="Times New Roman" w:hAnsi="Times New Roman" w:cs="Times New Roman"/>
                <w:sz w:val="24"/>
                <w:szCs w:val="24"/>
              </w:rPr>
              <w:t>harga</w:t>
            </w:r>
            <w:proofErr w:type="spellEnd"/>
          </w:p>
          <w:p w:rsidR="00AE5928" w:rsidRPr="00823C76" w:rsidRDefault="00AE5928" w:rsidP="0069288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b/>
                <w:bCs/>
                <w:sz w:val="24"/>
                <w:szCs w:val="24"/>
              </w:rPr>
              <w:t>S</w:t>
            </w:r>
            <w:r w:rsidRPr="00823C76">
              <w:rPr>
                <w:rFonts w:ascii="Times New Roman" w:eastAsia="Times New Roman" w:hAnsi="Times New Roman" w:cs="Times New Roman"/>
                <w:sz w:val="24"/>
                <w:szCs w:val="24"/>
              </w:rPr>
              <w:t xml:space="preserve"> = Sales Volume</w:t>
            </w:r>
            <w:r w:rsidR="00AA373E">
              <w:rPr>
                <w:rFonts w:ascii="Times New Roman" w:eastAsia="Times New Roman" w:hAnsi="Times New Roman" w:cs="Times New Roman"/>
                <w:sz w:val="24"/>
                <w:szCs w:val="24"/>
              </w:rPr>
              <w:t xml:space="preserve"> = volume </w:t>
            </w:r>
            <w:proofErr w:type="spellStart"/>
            <w:r w:rsidR="00AA373E">
              <w:rPr>
                <w:rFonts w:ascii="Times New Roman" w:eastAsia="Times New Roman" w:hAnsi="Times New Roman" w:cs="Times New Roman"/>
                <w:sz w:val="24"/>
                <w:szCs w:val="24"/>
              </w:rPr>
              <w:t>penjualan</w:t>
            </w:r>
            <w:proofErr w:type="spellEnd"/>
          </w:p>
        </w:tc>
      </w:tr>
      <w:tr w:rsidR="00437FEC" w:rsidRPr="00823C76" w:rsidTr="00AE5928">
        <w:trPr>
          <w:tblCellSpacing w:w="15" w:type="dxa"/>
        </w:trPr>
        <w:tc>
          <w:tcPr>
            <w:tcW w:w="2085" w:type="dxa"/>
            <w:tcBorders>
              <w:top w:val="outset" w:sz="6" w:space="0" w:color="auto"/>
              <w:left w:val="outset" w:sz="6" w:space="0" w:color="auto"/>
              <w:bottom w:val="outset" w:sz="6" w:space="0" w:color="auto"/>
              <w:right w:val="outset" w:sz="6" w:space="0" w:color="auto"/>
            </w:tcBorders>
            <w:shd w:val="clear" w:color="auto" w:fill="0085BA"/>
            <w:vAlign w:val="center"/>
          </w:tcPr>
          <w:p w:rsidR="00437FEC" w:rsidRPr="00823C76" w:rsidRDefault="00437FEC" w:rsidP="00692888">
            <w:pPr>
              <w:spacing w:after="0" w:line="240" w:lineRule="auto"/>
              <w:jc w:val="both"/>
              <w:rPr>
                <w:rFonts w:ascii="Times New Roman" w:eastAsia="Times New Roman" w:hAnsi="Times New Roman" w:cs="Times New Roman"/>
                <w:b/>
                <w:bCs/>
                <w:color w:val="FFFFFF"/>
                <w:sz w:val="24"/>
                <w:szCs w:val="24"/>
              </w:rPr>
            </w:pPr>
          </w:p>
        </w:tc>
        <w:tc>
          <w:tcPr>
            <w:tcW w:w="5400" w:type="dxa"/>
            <w:tcBorders>
              <w:top w:val="outset" w:sz="6" w:space="0" w:color="auto"/>
              <w:left w:val="outset" w:sz="6" w:space="0" w:color="auto"/>
              <w:bottom w:val="outset" w:sz="6" w:space="0" w:color="auto"/>
              <w:right w:val="outset" w:sz="6" w:space="0" w:color="auto"/>
            </w:tcBorders>
            <w:vAlign w:val="center"/>
          </w:tcPr>
          <w:p w:rsidR="00437FEC" w:rsidRPr="00823C76" w:rsidRDefault="00437FEC" w:rsidP="00692888">
            <w:pPr>
              <w:numPr>
                <w:ilvl w:val="0"/>
                <w:numId w:val="2"/>
              </w:numPr>
              <w:spacing w:before="100" w:beforeAutospacing="1" w:after="100" w:afterAutospacing="1" w:line="240" w:lineRule="auto"/>
              <w:jc w:val="both"/>
              <w:rPr>
                <w:rFonts w:ascii="Times New Roman" w:eastAsia="Times New Roman" w:hAnsi="Times New Roman" w:cs="Times New Roman"/>
                <w:b/>
                <w:bCs/>
                <w:sz w:val="24"/>
                <w:szCs w:val="24"/>
              </w:rPr>
            </w:pPr>
          </w:p>
        </w:tc>
      </w:tr>
    </w:tbl>
    <w:p w:rsidR="00AE5928" w:rsidRPr="00823C76" w:rsidRDefault="00AE5928" w:rsidP="0069288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23C76">
        <w:rPr>
          <w:rFonts w:ascii="Times New Roman" w:eastAsia="Times New Roman" w:hAnsi="Times New Roman" w:cs="Times New Roman"/>
          <w:b/>
          <w:bCs/>
          <w:sz w:val="27"/>
          <w:szCs w:val="27"/>
        </w:rPr>
        <w:t xml:space="preserve">Break Even Point </w:t>
      </w:r>
      <w:proofErr w:type="spellStart"/>
      <w:r w:rsidRPr="00823C76">
        <w:rPr>
          <w:rFonts w:ascii="Times New Roman" w:eastAsia="Times New Roman" w:hAnsi="Times New Roman" w:cs="Times New Roman"/>
          <w:b/>
          <w:bCs/>
          <w:sz w:val="27"/>
          <w:szCs w:val="27"/>
        </w:rPr>
        <w:t>Dalam</w:t>
      </w:r>
      <w:proofErr w:type="spellEnd"/>
      <w:r w:rsidRPr="00823C76">
        <w:rPr>
          <w:rFonts w:ascii="Times New Roman" w:eastAsia="Times New Roman" w:hAnsi="Times New Roman" w:cs="Times New Roman"/>
          <w:b/>
          <w:bCs/>
          <w:sz w:val="27"/>
          <w:szCs w:val="27"/>
        </w:rPr>
        <w:t xml:space="preserve"> Rupiah.</w:t>
      </w:r>
    </w:p>
    <w:tbl>
      <w:tblPr>
        <w:tblW w:w="958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0"/>
        <w:gridCol w:w="6895"/>
      </w:tblGrid>
      <w:tr w:rsidR="00AE5928" w:rsidRPr="00823C76" w:rsidTr="00AE5928">
        <w:trPr>
          <w:tblCellSpacing w:w="15" w:type="dxa"/>
        </w:trPr>
        <w:tc>
          <w:tcPr>
            <w:tcW w:w="2085" w:type="dxa"/>
            <w:tcBorders>
              <w:top w:val="outset" w:sz="6" w:space="0" w:color="auto"/>
              <w:left w:val="outset" w:sz="6" w:space="0" w:color="auto"/>
              <w:bottom w:val="outset" w:sz="6" w:space="0" w:color="auto"/>
              <w:right w:val="outset" w:sz="6" w:space="0" w:color="auto"/>
            </w:tcBorders>
            <w:shd w:val="clear" w:color="auto" w:fill="0085BA"/>
            <w:vAlign w:val="center"/>
            <w:hideMark/>
          </w:tcPr>
          <w:p w:rsidR="00AE5928" w:rsidRPr="00823C76" w:rsidRDefault="00AE5928" w:rsidP="00692888">
            <w:pPr>
              <w:spacing w:after="0"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b/>
                <w:bCs/>
                <w:color w:val="FFFFFF"/>
                <w:sz w:val="24"/>
                <w:szCs w:val="24"/>
              </w:rPr>
              <w:t>Rumus</w:t>
            </w:r>
            <w:proofErr w:type="spellEnd"/>
            <w:r w:rsidRPr="00823C76">
              <w:rPr>
                <w:rFonts w:ascii="Times New Roman" w:eastAsia="Times New Roman" w:hAnsi="Times New Roman" w:cs="Times New Roman"/>
                <w:b/>
                <w:bCs/>
                <w:color w:val="FFFFFF"/>
                <w:sz w:val="24"/>
                <w:szCs w:val="24"/>
              </w:rPr>
              <w:t xml:space="preserve"> BEP Rupiah</w:t>
            </w:r>
          </w:p>
        </w:tc>
        <w:tc>
          <w:tcPr>
            <w:tcW w:w="5400" w:type="dxa"/>
            <w:tcBorders>
              <w:top w:val="outset" w:sz="6" w:space="0" w:color="auto"/>
              <w:left w:val="outset" w:sz="6" w:space="0" w:color="auto"/>
              <w:bottom w:val="outset" w:sz="6" w:space="0" w:color="auto"/>
              <w:right w:val="outset" w:sz="6" w:space="0" w:color="auto"/>
            </w:tcBorders>
            <w:vAlign w:val="center"/>
            <w:hideMark/>
          </w:tcPr>
          <w:p w:rsidR="00AE5928" w:rsidRPr="00823C76" w:rsidRDefault="00AE5928" w:rsidP="00692888">
            <w:pPr>
              <w:spacing w:after="0"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sz w:val="24"/>
                <w:szCs w:val="24"/>
              </w:rPr>
              <w:t> </w:t>
            </w:r>
          </w:p>
          <w:p w:rsidR="00AE5928" w:rsidRPr="00823C76" w:rsidRDefault="00AE5928" w:rsidP="0000150A">
            <w:p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noProof/>
                <w:color w:val="0000FF"/>
                <w:sz w:val="24"/>
                <w:szCs w:val="24"/>
              </w:rPr>
              <w:drawing>
                <wp:inline distT="0" distB="0" distL="0" distR="0" wp14:anchorId="19AF603B" wp14:editId="780B67FC">
                  <wp:extent cx="1047750" cy="514350"/>
                  <wp:effectExtent l="0" t="0" r="0" b="0"/>
                  <wp:docPr id="5" name="Picture 5" descr="Rumus Standar Devi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mus Standar Devias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514350"/>
                          </a:xfrm>
                          <a:prstGeom prst="rect">
                            <a:avLst/>
                          </a:prstGeom>
                          <a:noFill/>
                          <a:ln>
                            <a:noFill/>
                          </a:ln>
                        </pic:spPr>
                      </pic:pic>
                    </a:graphicData>
                  </a:graphic>
                </wp:inline>
              </w:drawing>
            </w:r>
            <w:r w:rsidR="0000150A" w:rsidRPr="00823C76">
              <w:rPr>
                <w:rFonts w:ascii="Times New Roman" w:eastAsia="Times New Roman" w:hAnsi="Times New Roman" w:cs="Times New Roman"/>
                <w:sz w:val="24"/>
                <w:szCs w:val="24"/>
              </w:rPr>
              <w:t xml:space="preserve">       </w:t>
            </w:r>
          </w:p>
        </w:tc>
      </w:tr>
      <w:tr w:rsidR="00AE5928" w:rsidRPr="00823C76" w:rsidTr="00AE5928">
        <w:trPr>
          <w:tblCellSpacing w:w="15" w:type="dxa"/>
        </w:trPr>
        <w:tc>
          <w:tcPr>
            <w:tcW w:w="2085" w:type="dxa"/>
            <w:tcBorders>
              <w:top w:val="outset" w:sz="6" w:space="0" w:color="auto"/>
              <w:left w:val="outset" w:sz="6" w:space="0" w:color="auto"/>
              <w:bottom w:val="outset" w:sz="6" w:space="0" w:color="auto"/>
              <w:right w:val="outset" w:sz="6" w:space="0" w:color="auto"/>
            </w:tcBorders>
            <w:shd w:val="clear" w:color="auto" w:fill="0085BA"/>
            <w:vAlign w:val="center"/>
            <w:hideMark/>
          </w:tcPr>
          <w:p w:rsidR="00AE5928" w:rsidRPr="00823C76" w:rsidRDefault="00AE5928" w:rsidP="00692888">
            <w:pPr>
              <w:spacing w:after="0" w:line="240" w:lineRule="auto"/>
              <w:jc w:val="both"/>
              <w:rPr>
                <w:rFonts w:ascii="Times New Roman" w:eastAsia="Times New Roman" w:hAnsi="Times New Roman" w:cs="Times New Roman"/>
                <w:sz w:val="24"/>
                <w:szCs w:val="24"/>
              </w:rPr>
            </w:pPr>
            <w:proofErr w:type="spellStart"/>
            <w:ins w:id="1" w:author="Unknown">
              <w:r w:rsidRPr="00823C76">
                <w:rPr>
                  <w:rFonts w:ascii="Times New Roman" w:eastAsia="Times New Roman" w:hAnsi="Times New Roman" w:cs="Times New Roman"/>
                  <w:b/>
                  <w:bCs/>
                  <w:color w:val="FFFFFF"/>
                  <w:sz w:val="24"/>
                  <w:szCs w:val="24"/>
                </w:rPr>
                <w:t>Keterangan</w:t>
              </w:r>
            </w:ins>
            <w:proofErr w:type="spellEnd"/>
          </w:p>
        </w:tc>
        <w:tc>
          <w:tcPr>
            <w:tcW w:w="5400" w:type="dxa"/>
            <w:tcBorders>
              <w:top w:val="outset" w:sz="6" w:space="0" w:color="auto"/>
              <w:left w:val="outset" w:sz="6" w:space="0" w:color="auto"/>
              <w:bottom w:val="outset" w:sz="6" w:space="0" w:color="auto"/>
              <w:right w:val="outset" w:sz="6" w:space="0" w:color="auto"/>
            </w:tcBorders>
            <w:vAlign w:val="center"/>
            <w:hideMark/>
          </w:tcPr>
          <w:p w:rsidR="00AE5928" w:rsidRPr="00823C76" w:rsidRDefault="00AE5928" w:rsidP="00692888">
            <w:pPr>
              <w:numPr>
                <w:ilvl w:val="0"/>
                <w:numId w:val="3"/>
              </w:numPr>
              <w:spacing w:before="100" w:beforeAutospacing="1" w:after="100" w:afterAutospacing="1" w:line="240" w:lineRule="auto"/>
              <w:jc w:val="both"/>
              <w:rPr>
                <w:ins w:id="2" w:author="Unknown"/>
                <w:rFonts w:ascii="Times New Roman" w:eastAsia="Times New Roman" w:hAnsi="Times New Roman" w:cs="Times New Roman"/>
                <w:sz w:val="24"/>
                <w:szCs w:val="24"/>
              </w:rPr>
            </w:pPr>
            <w:ins w:id="3" w:author="Unknown">
              <w:r w:rsidRPr="00823C76">
                <w:rPr>
                  <w:rFonts w:ascii="Times New Roman" w:eastAsia="Times New Roman" w:hAnsi="Times New Roman" w:cs="Times New Roman"/>
                  <w:b/>
                  <w:bCs/>
                  <w:sz w:val="24"/>
                  <w:szCs w:val="24"/>
                </w:rPr>
                <w:t>BEP</w:t>
              </w:r>
              <w:r w:rsidRPr="00823C76">
                <w:rPr>
                  <w:rFonts w:ascii="Times New Roman" w:eastAsia="Times New Roman" w:hAnsi="Times New Roman" w:cs="Times New Roman"/>
                  <w:sz w:val="24"/>
                  <w:szCs w:val="24"/>
                </w:rPr>
                <w:t xml:space="preserve"> = Break Even Point</w:t>
              </w:r>
            </w:ins>
          </w:p>
          <w:p w:rsidR="00AE5928" w:rsidRPr="00823C76" w:rsidRDefault="00AE5928" w:rsidP="00692888">
            <w:pPr>
              <w:numPr>
                <w:ilvl w:val="0"/>
                <w:numId w:val="3"/>
              </w:numPr>
              <w:spacing w:before="100" w:beforeAutospacing="1" w:after="100" w:afterAutospacing="1" w:line="240" w:lineRule="auto"/>
              <w:jc w:val="both"/>
              <w:rPr>
                <w:ins w:id="4" w:author="Unknown"/>
                <w:rFonts w:ascii="Times New Roman" w:eastAsia="Times New Roman" w:hAnsi="Times New Roman" w:cs="Times New Roman"/>
                <w:sz w:val="24"/>
                <w:szCs w:val="24"/>
              </w:rPr>
            </w:pPr>
            <w:ins w:id="5" w:author="Unknown">
              <w:r w:rsidRPr="00823C76">
                <w:rPr>
                  <w:rFonts w:ascii="Times New Roman" w:eastAsia="Times New Roman" w:hAnsi="Times New Roman" w:cs="Times New Roman"/>
                  <w:b/>
                  <w:bCs/>
                  <w:sz w:val="24"/>
                  <w:szCs w:val="24"/>
                </w:rPr>
                <w:t>FC</w:t>
              </w:r>
              <w:r w:rsidRPr="00823C76">
                <w:rPr>
                  <w:rFonts w:ascii="Times New Roman" w:eastAsia="Times New Roman" w:hAnsi="Times New Roman" w:cs="Times New Roman"/>
                  <w:sz w:val="24"/>
                  <w:szCs w:val="24"/>
                </w:rPr>
                <w:t xml:space="preserve"> = Fixed Cost</w:t>
              </w:r>
            </w:ins>
          </w:p>
          <w:p w:rsidR="00AE5928" w:rsidRPr="00823C76" w:rsidRDefault="00AE5928" w:rsidP="00692888">
            <w:pPr>
              <w:numPr>
                <w:ilvl w:val="0"/>
                <w:numId w:val="3"/>
              </w:numPr>
              <w:spacing w:before="100" w:beforeAutospacing="1" w:after="100" w:afterAutospacing="1" w:line="240" w:lineRule="auto"/>
              <w:jc w:val="both"/>
              <w:rPr>
                <w:ins w:id="6" w:author="Unknown"/>
                <w:rFonts w:ascii="Times New Roman" w:eastAsia="Times New Roman" w:hAnsi="Times New Roman" w:cs="Times New Roman"/>
                <w:sz w:val="24"/>
                <w:szCs w:val="24"/>
              </w:rPr>
            </w:pPr>
            <w:ins w:id="7" w:author="Unknown">
              <w:r w:rsidRPr="00823C76">
                <w:rPr>
                  <w:rFonts w:ascii="Times New Roman" w:eastAsia="Times New Roman" w:hAnsi="Times New Roman" w:cs="Times New Roman"/>
                  <w:b/>
                  <w:bCs/>
                  <w:sz w:val="24"/>
                  <w:szCs w:val="24"/>
                </w:rPr>
                <w:t>VC</w:t>
              </w:r>
              <w:r w:rsidRPr="00823C76">
                <w:rPr>
                  <w:rFonts w:ascii="Times New Roman" w:eastAsia="Times New Roman" w:hAnsi="Times New Roman" w:cs="Times New Roman"/>
                  <w:sz w:val="24"/>
                  <w:szCs w:val="24"/>
                </w:rPr>
                <w:t xml:space="preserve"> = </w:t>
              </w:r>
              <w:proofErr w:type="spellStart"/>
              <w:r w:rsidRPr="00823C76">
                <w:rPr>
                  <w:rFonts w:ascii="Times New Roman" w:eastAsia="Times New Roman" w:hAnsi="Times New Roman" w:cs="Times New Roman"/>
                  <w:sz w:val="24"/>
                  <w:szCs w:val="24"/>
                </w:rPr>
                <w:t>Variabel</w:t>
              </w:r>
              <w:proofErr w:type="spellEnd"/>
              <w:r w:rsidRPr="00823C76">
                <w:rPr>
                  <w:rFonts w:ascii="Times New Roman" w:eastAsia="Times New Roman" w:hAnsi="Times New Roman" w:cs="Times New Roman"/>
                  <w:sz w:val="24"/>
                  <w:szCs w:val="24"/>
                </w:rPr>
                <w:t xml:space="preserve"> Cost</w:t>
              </w:r>
            </w:ins>
          </w:p>
          <w:p w:rsidR="00AE5928" w:rsidRPr="00823C76" w:rsidRDefault="00AE5928" w:rsidP="00692888">
            <w:pPr>
              <w:numPr>
                <w:ilvl w:val="0"/>
                <w:numId w:val="3"/>
              </w:numPr>
              <w:spacing w:before="100" w:beforeAutospacing="1" w:after="100" w:afterAutospacing="1" w:line="240" w:lineRule="auto"/>
              <w:jc w:val="both"/>
              <w:rPr>
                <w:ins w:id="8" w:author="Unknown"/>
                <w:rFonts w:ascii="Times New Roman" w:eastAsia="Times New Roman" w:hAnsi="Times New Roman" w:cs="Times New Roman"/>
                <w:sz w:val="24"/>
                <w:szCs w:val="24"/>
              </w:rPr>
            </w:pPr>
            <w:ins w:id="9" w:author="Unknown">
              <w:r w:rsidRPr="00823C76">
                <w:rPr>
                  <w:rFonts w:ascii="Times New Roman" w:eastAsia="Times New Roman" w:hAnsi="Times New Roman" w:cs="Times New Roman"/>
                  <w:b/>
                  <w:bCs/>
                  <w:sz w:val="24"/>
                  <w:szCs w:val="24"/>
                </w:rPr>
                <w:t>S</w:t>
              </w:r>
              <w:r w:rsidRPr="00823C76">
                <w:rPr>
                  <w:rFonts w:ascii="Times New Roman" w:eastAsia="Times New Roman" w:hAnsi="Times New Roman" w:cs="Times New Roman"/>
                  <w:sz w:val="24"/>
                  <w:szCs w:val="24"/>
                </w:rPr>
                <w:t xml:space="preserve"> = Sales Volume</w:t>
              </w:r>
            </w:ins>
          </w:p>
        </w:tc>
      </w:tr>
    </w:tbl>
    <w:p w:rsidR="00AE5928" w:rsidRPr="00823C76" w:rsidRDefault="00AE5928" w:rsidP="00692888">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spellStart"/>
      <w:r w:rsidRPr="00823C76">
        <w:rPr>
          <w:rFonts w:ascii="Times New Roman" w:eastAsia="Times New Roman" w:hAnsi="Times New Roman" w:cs="Times New Roman"/>
          <w:b/>
          <w:bCs/>
          <w:sz w:val="27"/>
          <w:szCs w:val="27"/>
        </w:rPr>
        <w:t>Pendekatan</w:t>
      </w:r>
      <w:proofErr w:type="spellEnd"/>
      <w:r w:rsidRPr="00823C76">
        <w:rPr>
          <w:rFonts w:ascii="Times New Roman" w:eastAsia="Times New Roman" w:hAnsi="Times New Roman" w:cs="Times New Roman"/>
          <w:b/>
          <w:bCs/>
          <w:sz w:val="27"/>
          <w:szCs w:val="27"/>
        </w:rPr>
        <w:t xml:space="preserve"> </w:t>
      </w:r>
      <w:proofErr w:type="spellStart"/>
      <w:r w:rsidRPr="00823C76">
        <w:rPr>
          <w:rFonts w:ascii="Times New Roman" w:eastAsia="Times New Roman" w:hAnsi="Times New Roman" w:cs="Times New Roman"/>
          <w:b/>
          <w:bCs/>
          <w:sz w:val="27"/>
          <w:szCs w:val="27"/>
        </w:rPr>
        <w:t>Grafik</w:t>
      </w:r>
      <w:proofErr w:type="spellEnd"/>
    </w:p>
    <w:p w:rsidR="00AE5928" w:rsidRPr="00823C76"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sz w:val="24"/>
          <w:szCs w:val="24"/>
        </w:rPr>
        <w:t>Kemudian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rumus</w:t>
      </w:r>
      <w:proofErr w:type="spellEnd"/>
      <w:r w:rsidRPr="00823C76">
        <w:rPr>
          <w:rFonts w:ascii="Times New Roman" w:eastAsia="Times New Roman" w:hAnsi="Times New Roman" w:cs="Times New Roman"/>
          <w:sz w:val="24"/>
          <w:szCs w:val="24"/>
        </w:rPr>
        <w:t xml:space="preserve"> BEP yang </w:t>
      </w:r>
      <w:proofErr w:type="spellStart"/>
      <w:r w:rsidRPr="00823C76">
        <w:rPr>
          <w:rFonts w:ascii="Times New Roman" w:eastAsia="Times New Roman" w:hAnsi="Times New Roman" w:cs="Times New Roman"/>
          <w:sz w:val="24"/>
          <w:szCs w:val="24"/>
        </w:rPr>
        <w:t>kedua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ialah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pendekatan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grafik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menggambarkan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hubungan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antara</w:t>
      </w:r>
      <w:proofErr w:type="spellEnd"/>
      <w:r w:rsidRPr="00823C76">
        <w:rPr>
          <w:rFonts w:ascii="Times New Roman" w:eastAsia="Times New Roman" w:hAnsi="Times New Roman" w:cs="Times New Roman"/>
          <w:sz w:val="24"/>
          <w:szCs w:val="24"/>
        </w:rPr>
        <w:t xml:space="preserve"> volume </w:t>
      </w:r>
      <w:proofErr w:type="spellStart"/>
      <w:r w:rsidRPr="00823C76">
        <w:rPr>
          <w:rFonts w:ascii="Times New Roman" w:eastAsia="Times New Roman" w:hAnsi="Times New Roman" w:cs="Times New Roman"/>
          <w:sz w:val="24"/>
          <w:szCs w:val="24"/>
        </w:rPr>
        <w:t>penjualan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dengan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yang </w:t>
      </w:r>
      <w:proofErr w:type="spellStart"/>
      <w:r w:rsidRPr="00823C76">
        <w:rPr>
          <w:rFonts w:ascii="Times New Roman" w:eastAsia="Times New Roman" w:hAnsi="Times New Roman" w:cs="Times New Roman"/>
          <w:sz w:val="24"/>
          <w:szCs w:val="24"/>
        </w:rPr>
        <w:t>telah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dikeluarkan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oleh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perusahaan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serta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keuntungan</w:t>
      </w:r>
      <w:proofErr w:type="spellEnd"/>
      <w:r w:rsidRPr="00823C76">
        <w:rPr>
          <w:rFonts w:ascii="Times New Roman" w:eastAsia="Times New Roman" w:hAnsi="Times New Roman" w:cs="Times New Roman"/>
          <w:sz w:val="24"/>
          <w:szCs w:val="24"/>
        </w:rPr>
        <w:t>.</w:t>
      </w:r>
    </w:p>
    <w:p w:rsidR="00AE5928" w:rsidRPr="00823C76"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sz w:val="24"/>
          <w:szCs w:val="24"/>
        </w:rPr>
        <w:t>Selain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itu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untuk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mengetahui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tentang</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tetap</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variabel</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tingkat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kerugian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sebuah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perusahaan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Asumsi</w:t>
      </w:r>
      <w:proofErr w:type="spellEnd"/>
      <w:r w:rsidRPr="00823C76">
        <w:rPr>
          <w:rFonts w:ascii="Times New Roman" w:eastAsia="Times New Roman" w:hAnsi="Times New Roman" w:cs="Times New Roman"/>
          <w:sz w:val="24"/>
          <w:szCs w:val="24"/>
        </w:rPr>
        <w:t xml:space="preserve"> yang </w:t>
      </w:r>
      <w:proofErr w:type="spellStart"/>
      <w:r w:rsidRPr="00823C76">
        <w:rPr>
          <w:rFonts w:ascii="Times New Roman" w:eastAsia="Times New Roman" w:hAnsi="Times New Roman" w:cs="Times New Roman"/>
          <w:sz w:val="24"/>
          <w:szCs w:val="24"/>
        </w:rPr>
        <w:t>digunakan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dalam</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analisis</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peluang</w:t>
      </w:r>
      <w:proofErr w:type="spellEnd"/>
      <w:r w:rsidRPr="00823C76">
        <w:rPr>
          <w:rFonts w:ascii="Times New Roman" w:eastAsia="Times New Roman" w:hAnsi="Times New Roman" w:cs="Times New Roman"/>
          <w:sz w:val="24"/>
          <w:szCs w:val="24"/>
        </w:rPr>
        <w:t> </w:t>
      </w:r>
      <w:proofErr w:type="spellStart"/>
      <w:r w:rsidRPr="00823C76">
        <w:rPr>
          <w:rFonts w:ascii="Times New Roman" w:eastAsia="Times New Roman" w:hAnsi="Times New Roman" w:cs="Times New Roman"/>
          <w:sz w:val="24"/>
          <w:szCs w:val="24"/>
        </w:rPr>
        <w:t>pokok</w:t>
      </w:r>
      <w:proofErr w:type="spellEnd"/>
      <w:r w:rsidRPr="00823C76">
        <w:rPr>
          <w:rFonts w:ascii="Times New Roman" w:eastAsia="Times New Roman" w:hAnsi="Times New Roman" w:cs="Times New Roman"/>
          <w:sz w:val="24"/>
          <w:szCs w:val="24"/>
        </w:rPr>
        <w:t> </w:t>
      </w:r>
      <w:proofErr w:type="spellStart"/>
      <w:r w:rsidRPr="00823C76">
        <w:rPr>
          <w:rFonts w:ascii="Times New Roman" w:eastAsia="Times New Roman" w:hAnsi="Times New Roman" w:cs="Times New Roman"/>
          <w:sz w:val="24"/>
          <w:szCs w:val="24"/>
        </w:rPr>
        <w:t>ini</w:t>
      </w:r>
      <w:proofErr w:type="spellEnd"/>
      <w:r w:rsidRPr="00823C76">
        <w:rPr>
          <w:rFonts w:ascii="Times New Roman" w:eastAsia="Times New Roman" w:hAnsi="Times New Roman" w:cs="Times New Roman"/>
          <w:sz w:val="24"/>
          <w:szCs w:val="24"/>
        </w:rPr>
        <w:t> </w:t>
      </w:r>
      <w:proofErr w:type="spellStart"/>
      <w:r w:rsidRPr="00823C76">
        <w:rPr>
          <w:rFonts w:ascii="Times New Roman" w:eastAsia="Times New Roman" w:hAnsi="Times New Roman" w:cs="Times New Roman"/>
          <w:sz w:val="24"/>
          <w:szCs w:val="24"/>
        </w:rPr>
        <w:t>yakni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bahwa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harga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jual</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variabel</w:t>
      </w:r>
      <w:proofErr w:type="spellEnd"/>
      <w:r w:rsidRPr="00823C76">
        <w:rPr>
          <w:rFonts w:ascii="Times New Roman" w:eastAsia="Times New Roman" w:hAnsi="Times New Roman" w:cs="Times New Roman"/>
          <w:sz w:val="24"/>
          <w:szCs w:val="24"/>
        </w:rPr>
        <w:t xml:space="preserve"> per unit </w:t>
      </w:r>
      <w:proofErr w:type="spellStart"/>
      <w:r w:rsidRPr="00823C76">
        <w:rPr>
          <w:rFonts w:ascii="Times New Roman" w:eastAsia="Times New Roman" w:hAnsi="Times New Roman" w:cs="Times New Roman"/>
          <w:sz w:val="24"/>
          <w:szCs w:val="24"/>
        </w:rPr>
        <w:t>iyalah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konstan</w:t>
      </w:r>
      <w:proofErr w:type="spellEnd"/>
      <w:r w:rsidRPr="00823C76">
        <w:rPr>
          <w:rFonts w:ascii="Times New Roman" w:eastAsia="Times New Roman" w:hAnsi="Times New Roman" w:cs="Times New Roman"/>
          <w:sz w:val="24"/>
          <w:szCs w:val="24"/>
        </w:rPr>
        <w:t>.</w:t>
      </w:r>
    </w:p>
    <w:p w:rsidR="00AE5928" w:rsidRPr="00823C76"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noProof/>
          <w:color w:val="0000FF"/>
          <w:sz w:val="24"/>
          <w:szCs w:val="24"/>
        </w:rPr>
        <w:lastRenderedPageBreak/>
        <w:drawing>
          <wp:inline distT="0" distB="0" distL="0" distR="0" wp14:anchorId="68A1235C" wp14:editId="08D66128">
            <wp:extent cx="4752753" cy="3742661"/>
            <wp:effectExtent l="0" t="0" r="0" b="0"/>
            <wp:docPr id="4" name="Picture 4" descr="Grafik BE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ik BE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671" cy="3748109"/>
                    </a:xfrm>
                    <a:prstGeom prst="rect">
                      <a:avLst/>
                    </a:prstGeom>
                    <a:noFill/>
                    <a:ln>
                      <a:noFill/>
                    </a:ln>
                  </pic:spPr>
                </pic:pic>
              </a:graphicData>
            </a:graphic>
          </wp:inline>
        </w:drawing>
      </w:r>
    </w:p>
    <w:p w:rsidR="00AE5928" w:rsidRPr="00823C76" w:rsidRDefault="00AE5928" w:rsidP="00692888">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823C76">
        <w:rPr>
          <w:rFonts w:ascii="Times New Roman" w:eastAsia="Times New Roman" w:hAnsi="Times New Roman" w:cs="Times New Roman"/>
          <w:sz w:val="24"/>
          <w:szCs w:val="24"/>
        </w:rPr>
        <w:t xml:space="preserve">Dan </w:t>
      </w:r>
      <w:proofErr w:type="spellStart"/>
      <w:r w:rsidRPr="00823C76">
        <w:rPr>
          <w:rFonts w:ascii="Times New Roman" w:eastAsia="Times New Roman" w:hAnsi="Times New Roman" w:cs="Times New Roman"/>
          <w:sz w:val="24"/>
          <w:szCs w:val="24"/>
        </w:rPr>
        <w:t>dari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grafik</w:t>
      </w:r>
      <w:proofErr w:type="spellEnd"/>
      <w:r w:rsidRPr="00823C76">
        <w:rPr>
          <w:rFonts w:ascii="Times New Roman" w:eastAsia="Times New Roman" w:hAnsi="Times New Roman" w:cs="Times New Roman"/>
          <w:sz w:val="24"/>
          <w:szCs w:val="24"/>
        </w:rPr>
        <w:t xml:space="preserve"> di </w:t>
      </w:r>
      <w:proofErr w:type="spellStart"/>
      <w:r w:rsidRPr="00823C76">
        <w:rPr>
          <w:rFonts w:ascii="Times New Roman" w:eastAsia="Times New Roman" w:hAnsi="Times New Roman" w:cs="Times New Roman"/>
          <w:sz w:val="24"/>
          <w:szCs w:val="24"/>
        </w:rPr>
        <w:t>atas</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terlihat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bahwa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untuk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tiap</w:t>
      </w:r>
      <w:proofErr w:type="spellEnd"/>
      <w:r w:rsidRPr="00823C76">
        <w:rPr>
          <w:rFonts w:ascii="Times New Roman" w:eastAsia="Times New Roman" w:hAnsi="Times New Roman" w:cs="Times New Roman"/>
          <w:sz w:val="24"/>
          <w:szCs w:val="24"/>
        </w:rPr>
        <w:t xml:space="preserve"> – </w:t>
      </w:r>
      <w:proofErr w:type="spellStart"/>
      <w:r w:rsidRPr="00823C76">
        <w:rPr>
          <w:rFonts w:ascii="Times New Roman" w:eastAsia="Times New Roman" w:hAnsi="Times New Roman" w:cs="Times New Roman"/>
          <w:sz w:val="24"/>
          <w:szCs w:val="24"/>
        </w:rPr>
        <w:t>tiap</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masing</w:t>
      </w:r>
      <w:proofErr w:type="spellEnd"/>
      <w:r w:rsidRPr="00823C76">
        <w:rPr>
          <w:rFonts w:ascii="Times New Roman" w:eastAsia="Times New Roman" w:hAnsi="Times New Roman" w:cs="Times New Roman"/>
          <w:sz w:val="24"/>
          <w:szCs w:val="24"/>
        </w:rPr>
        <w:t xml:space="preserve"> unit </w:t>
      </w:r>
      <w:proofErr w:type="spellStart"/>
      <w:r w:rsidRPr="00823C76">
        <w:rPr>
          <w:rFonts w:ascii="Times New Roman" w:eastAsia="Times New Roman" w:hAnsi="Times New Roman" w:cs="Times New Roman"/>
          <w:sz w:val="24"/>
          <w:szCs w:val="24"/>
        </w:rPr>
        <w:t>penjualan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terdapat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sebuah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informasi</w:t>
      </w:r>
      <w:proofErr w:type="spellEnd"/>
      <w:r w:rsidRPr="00823C76">
        <w:rPr>
          <w:rFonts w:ascii="Times New Roman" w:eastAsia="Times New Roman" w:hAnsi="Times New Roman" w:cs="Times New Roman"/>
          <w:sz w:val="24"/>
          <w:szCs w:val="24"/>
        </w:rPr>
        <w:t xml:space="preserve"> yang </w:t>
      </w:r>
      <w:proofErr w:type="spellStart"/>
      <w:r w:rsidRPr="00823C76">
        <w:rPr>
          <w:rFonts w:ascii="Times New Roman" w:eastAsia="Times New Roman" w:hAnsi="Times New Roman" w:cs="Times New Roman"/>
          <w:sz w:val="24"/>
          <w:szCs w:val="24"/>
        </w:rPr>
        <w:t>lengkap</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setiap</w:t>
      </w:r>
      <w:proofErr w:type="spellEnd"/>
      <w:r w:rsidRPr="00823C76">
        <w:rPr>
          <w:rFonts w:ascii="Times New Roman" w:eastAsia="Times New Roman" w:hAnsi="Times New Roman" w:cs="Times New Roman"/>
          <w:sz w:val="24"/>
          <w:szCs w:val="24"/>
        </w:rPr>
        <w:t xml:space="preserve"> rupiah </w:t>
      </w:r>
      <w:proofErr w:type="spellStart"/>
      <w:r w:rsidRPr="00823C76">
        <w:rPr>
          <w:rFonts w:ascii="Times New Roman" w:eastAsia="Times New Roman" w:hAnsi="Times New Roman" w:cs="Times New Roman"/>
          <w:sz w:val="24"/>
          <w:szCs w:val="24"/>
        </w:rPr>
        <w:t>penjualan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tetap</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variabel</w:t>
      </w:r>
      <w:proofErr w:type="spellEnd"/>
      <w:r w:rsidRPr="00823C76">
        <w:rPr>
          <w:rFonts w:ascii="Times New Roman" w:eastAsia="Times New Roman" w:hAnsi="Times New Roman" w:cs="Times New Roman"/>
          <w:sz w:val="24"/>
          <w:szCs w:val="24"/>
        </w:rPr>
        <w:t xml:space="preserve">, total </w:t>
      </w:r>
      <w:proofErr w:type="spellStart"/>
      <w:r w:rsidRPr="00823C76">
        <w:rPr>
          <w:rFonts w:ascii="Times New Roman" w:eastAsia="Times New Roman" w:hAnsi="Times New Roman" w:cs="Times New Roman"/>
          <w:sz w:val="24"/>
          <w:szCs w:val="24"/>
        </w:rPr>
        <w:t>biaya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maupun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untung</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atau</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rugi</w:t>
      </w:r>
      <w:proofErr w:type="spellEnd"/>
      <w:r w:rsidRPr="00823C76">
        <w:rPr>
          <w:rFonts w:ascii="Times New Roman" w:eastAsia="Times New Roman" w:hAnsi="Times New Roman" w:cs="Times New Roman"/>
          <w:sz w:val="24"/>
          <w:szCs w:val="24"/>
        </w:rPr>
        <w:t>.</w:t>
      </w:r>
      <w:proofErr w:type="gramEnd"/>
    </w:p>
    <w:p w:rsidR="00692888" w:rsidRPr="00823C76" w:rsidRDefault="00AE5928" w:rsidP="00EA081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23C76">
        <w:rPr>
          <w:rFonts w:ascii="Times New Roman" w:eastAsia="Times New Roman" w:hAnsi="Times New Roman" w:cs="Times New Roman"/>
          <w:sz w:val="24"/>
          <w:szCs w:val="24"/>
        </w:rPr>
        <w:t>Jadi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pihak</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manajemen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dapat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melihat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jika</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akan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melakukan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produksi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sekian</w:t>
      </w:r>
      <w:proofErr w:type="spellEnd"/>
      <w:r w:rsidRPr="00823C76">
        <w:rPr>
          <w:rFonts w:ascii="Times New Roman" w:eastAsia="Times New Roman" w:hAnsi="Times New Roman" w:cs="Times New Roman"/>
          <w:sz w:val="24"/>
          <w:szCs w:val="24"/>
        </w:rPr>
        <w:t xml:space="preserve"> unit, </w:t>
      </w:r>
      <w:proofErr w:type="spellStart"/>
      <w:r w:rsidRPr="00823C76">
        <w:rPr>
          <w:rFonts w:ascii="Times New Roman" w:eastAsia="Times New Roman" w:hAnsi="Times New Roman" w:cs="Times New Roman"/>
          <w:sz w:val="24"/>
          <w:szCs w:val="24"/>
        </w:rPr>
        <w:t>akan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terlihat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seluruh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komponen</w:t>
      </w:r>
      <w:proofErr w:type="spellEnd"/>
      <w:r w:rsidRPr="00823C76">
        <w:rPr>
          <w:rFonts w:ascii="Times New Roman" w:eastAsia="Times New Roman" w:hAnsi="Times New Roman" w:cs="Times New Roman"/>
          <w:sz w:val="24"/>
          <w:szCs w:val="24"/>
        </w:rPr>
        <w:t xml:space="preserve"> di </w:t>
      </w:r>
      <w:proofErr w:type="spellStart"/>
      <w:r w:rsidRPr="00823C76">
        <w:rPr>
          <w:rFonts w:ascii="Times New Roman" w:eastAsia="Times New Roman" w:hAnsi="Times New Roman" w:cs="Times New Roman"/>
          <w:sz w:val="24"/>
          <w:szCs w:val="24"/>
        </w:rPr>
        <w:t>atas</w:t>
      </w:r>
      <w:proofErr w:type="spellEnd"/>
      <w:r w:rsidRPr="00823C76">
        <w:rPr>
          <w:rFonts w:ascii="Times New Roman" w:eastAsia="Times New Roman" w:hAnsi="Times New Roman" w:cs="Times New Roman"/>
          <w:sz w:val="24"/>
          <w:szCs w:val="24"/>
        </w:rPr>
        <w:t xml:space="preserve">. BEP </w:t>
      </w:r>
      <w:proofErr w:type="spellStart"/>
      <w:r w:rsidRPr="00823C76">
        <w:rPr>
          <w:rFonts w:ascii="Times New Roman" w:eastAsia="Times New Roman" w:hAnsi="Times New Roman" w:cs="Times New Roman"/>
          <w:sz w:val="24"/>
          <w:szCs w:val="24"/>
        </w:rPr>
        <w:t>melalui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grafik</w:t>
      </w:r>
      <w:proofErr w:type="spellEnd"/>
      <w:r w:rsidRPr="00823C76">
        <w:rPr>
          <w:rFonts w:ascii="Times New Roman" w:eastAsia="Times New Roman" w:hAnsi="Times New Roman" w:cs="Times New Roman"/>
          <w:sz w:val="24"/>
          <w:szCs w:val="24"/>
        </w:rPr>
        <w:t xml:space="preserve"> </w:t>
      </w:r>
      <w:proofErr w:type="spellStart"/>
      <w:proofErr w:type="gramStart"/>
      <w:r w:rsidRPr="00823C76">
        <w:rPr>
          <w:rFonts w:ascii="Times New Roman" w:eastAsia="Times New Roman" w:hAnsi="Times New Roman" w:cs="Times New Roman"/>
          <w:sz w:val="24"/>
          <w:szCs w:val="24"/>
        </w:rPr>
        <w:t>sangat</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jelas</w:t>
      </w:r>
      <w:proofErr w:type="spellEnd"/>
      <w:proofErr w:type="gram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ditunjukkan</w:t>
      </w:r>
      <w:proofErr w:type="spellEnd"/>
      <w:r w:rsidRPr="00823C76">
        <w:rPr>
          <w:rFonts w:ascii="Times New Roman" w:eastAsia="Times New Roman" w:hAnsi="Times New Roman" w:cs="Times New Roman"/>
          <w:sz w:val="24"/>
          <w:szCs w:val="24"/>
        </w:rPr>
        <w:t xml:space="preserve"> baik </w:t>
      </w:r>
      <w:proofErr w:type="spellStart"/>
      <w:r w:rsidRPr="00823C76">
        <w:rPr>
          <w:rFonts w:ascii="Times New Roman" w:eastAsia="Times New Roman" w:hAnsi="Times New Roman" w:cs="Times New Roman"/>
          <w:sz w:val="24"/>
          <w:szCs w:val="24"/>
        </w:rPr>
        <w:t>dari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segi</w:t>
      </w:r>
      <w:proofErr w:type="spellEnd"/>
      <w:r w:rsidRPr="00823C76">
        <w:rPr>
          <w:rFonts w:ascii="Times New Roman" w:eastAsia="Times New Roman" w:hAnsi="Times New Roman" w:cs="Times New Roman"/>
          <w:sz w:val="24"/>
          <w:szCs w:val="24"/>
        </w:rPr>
        <w:t xml:space="preserve"> unit </w:t>
      </w:r>
      <w:proofErr w:type="spellStart"/>
      <w:r w:rsidRPr="00823C76">
        <w:rPr>
          <w:rFonts w:ascii="Times New Roman" w:eastAsia="Times New Roman" w:hAnsi="Times New Roman" w:cs="Times New Roman"/>
          <w:sz w:val="24"/>
          <w:szCs w:val="24"/>
        </w:rPr>
        <w:t>maupun</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dari</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segi</w:t>
      </w:r>
      <w:proofErr w:type="spellEnd"/>
      <w:r w:rsidRPr="00823C76">
        <w:rPr>
          <w:rFonts w:ascii="Times New Roman" w:eastAsia="Times New Roman" w:hAnsi="Times New Roman" w:cs="Times New Roman"/>
          <w:sz w:val="24"/>
          <w:szCs w:val="24"/>
        </w:rPr>
        <w:t xml:space="preserve"> rupiah yang </w:t>
      </w:r>
      <w:proofErr w:type="spellStart"/>
      <w:r w:rsidRPr="00823C76">
        <w:rPr>
          <w:rFonts w:ascii="Times New Roman" w:eastAsia="Times New Roman" w:hAnsi="Times New Roman" w:cs="Times New Roman"/>
          <w:sz w:val="24"/>
          <w:szCs w:val="24"/>
        </w:rPr>
        <w:t>telah</w:t>
      </w:r>
      <w:proofErr w:type="spellEnd"/>
      <w:r w:rsidRPr="00823C76">
        <w:rPr>
          <w:rFonts w:ascii="Times New Roman" w:eastAsia="Times New Roman" w:hAnsi="Times New Roman" w:cs="Times New Roman"/>
          <w:sz w:val="24"/>
          <w:szCs w:val="24"/>
        </w:rPr>
        <w:t xml:space="preserve"> </w:t>
      </w:r>
      <w:proofErr w:type="spellStart"/>
      <w:r w:rsidRPr="00823C76">
        <w:rPr>
          <w:rFonts w:ascii="Times New Roman" w:eastAsia="Times New Roman" w:hAnsi="Times New Roman" w:cs="Times New Roman"/>
          <w:sz w:val="24"/>
          <w:szCs w:val="24"/>
        </w:rPr>
        <w:t>diperoleh</w:t>
      </w:r>
      <w:proofErr w:type="spellEnd"/>
      <w:r w:rsidRPr="00823C76">
        <w:rPr>
          <w:rFonts w:ascii="Times New Roman" w:eastAsia="Times New Roman" w:hAnsi="Times New Roman" w:cs="Times New Roman"/>
          <w:sz w:val="24"/>
          <w:szCs w:val="24"/>
        </w:rPr>
        <w:t>.</w:t>
      </w:r>
    </w:p>
    <w:p w:rsidR="00AE5928" w:rsidRPr="00823C76" w:rsidRDefault="00AE5928" w:rsidP="00692888">
      <w:pPr>
        <w:spacing w:before="100" w:beforeAutospacing="1" w:after="100" w:afterAutospacing="1" w:line="240" w:lineRule="auto"/>
        <w:jc w:val="both"/>
        <w:outlineLvl w:val="1"/>
        <w:rPr>
          <w:rFonts w:ascii="Times New Roman" w:eastAsia="Times New Roman" w:hAnsi="Times New Roman" w:cs="Times New Roman"/>
          <w:b/>
          <w:bCs/>
          <w:sz w:val="36"/>
          <w:szCs w:val="36"/>
        </w:rPr>
      </w:pPr>
      <w:proofErr w:type="spellStart"/>
      <w:r w:rsidRPr="00823C76">
        <w:rPr>
          <w:rFonts w:ascii="Times New Roman" w:eastAsia="Times New Roman" w:hAnsi="Times New Roman" w:cs="Times New Roman"/>
          <w:b/>
          <w:bCs/>
          <w:sz w:val="36"/>
          <w:szCs w:val="36"/>
        </w:rPr>
        <w:t>Contoh</w:t>
      </w:r>
      <w:proofErr w:type="spellEnd"/>
      <w:r w:rsidRPr="00823C76">
        <w:rPr>
          <w:rFonts w:ascii="Times New Roman" w:eastAsia="Times New Roman" w:hAnsi="Times New Roman" w:cs="Times New Roman"/>
          <w:b/>
          <w:bCs/>
          <w:sz w:val="36"/>
          <w:szCs w:val="36"/>
        </w:rPr>
        <w:t xml:space="preserve"> </w:t>
      </w:r>
      <w:proofErr w:type="spellStart"/>
      <w:r w:rsidRPr="00823C76">
        <w:rPr>
          <w:rFonts w:ascii="Times New Roman" w:eastAsia="Times New Roman" w:hAnsi="Times New Roman" w:cs="Times New Roman"/>
          <w:b/>
          <w:bCs/>
          <w:sz w:val="36"/>
          <w:szCs w:val="36"/>
        </w:rPr>
        <w:t>Soal</w:t>
      </w:r>
      <w:proofErr w:type="spellEnd"/>
      <w:r w:rsidRPr="00823C76">
        <w:rPr>
          <w:rFonts w:ascii="Times New Roman" w:eastAsia="Times New Roman" w:hAnsi="Times New Roman" w:cs="Times New Roman"/>
          <w:b/>
          <w:bCs/>
          <w:sz w:val="36"/>
          <w:szCs w:val="36"/>
        </w:rPr>
        <w:t xml:space="preserve"> Dan Cara </w:t>
      </w:r>
      <w:proofErr w:type="spellStart"/>
      <w:r w:rsidRPr="00823C76">
        <w:rPr>
          <w:rFonts w:ascii="Times New Roman" w:eastAsia="Times New Roman" w:hAnsi="Times New Roman" w:cs="Times New Roman"/>
          <w:b/>
          <w:bCs/>
          <w:sz w:val="36"/>
          <w:szCs w:val="36"/>
        </w:rPr>
        <w:t>Menghitung</w:t>
      </w:r>
      <w:proofErr w:type="spellEnd"/>
      <w:r w:rsidRPr="00823C76">
        <w:rPr>
          <w:rFonts w:ascii="Times New Roman" w:eastAsia="Times New Roman" w:hAnsi="Times New Roman" w:cs="Times New Roman"/>
          <w:b/>
          <w:bCs/>
          <w:sz w:val="36"/>
          <w:szCs w:val="36"/>
        </w:rPr>
        <w:t xml:space="preserve"> BEP</w:t>
      </w:r>
    </w:p>
    <w:p w:rsidR="00A040B5" w:rsidRPr="00823C76" w:rsidRDefault="00A040B5" w:rsidP="00A040B5">
      <w:pPr>
        <w:shd w:val="clear" w:color="auto" w:fill="F3F3F3"/>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sz w:val="24"/>
          <w:szCs w:val="24"/>
          <w:lang w:val="id-ID"/>
        </w:rPr>
        <w:t xml:space="preserve">PT. Sejahtera memproduksi sandal dengan biaya tetap Rp. 36.000.000,00 dan biaya variabel adalah Rp. 4.000,00/unit. Sandal tersebut dijual dengan harga Rp. 10.000,00 per pasang. </w:t>
      </w:r>
    </w:p>
    <w:p w:rsidR="00A040B5" w:rsidRPr="00823C76" w:rsidRDefault="00A040B5" w:rsidP="00A040B5">
      <w:pPr>
        <w:shd w:val="clear" w:color="auto" w:fill="F3F3F3"/>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b/>
          <w:bCs/>
          <w:sz w:val="24"/>
          <w:szCs w:val="24"/>
          <w:lang w:val="id-ID"/>
        </w:rPr>
        <w:t xml:space="preserve">Hitunglah BEP </w:t>
      </w:r>
      <w:r w:rsidRPr="00823C76">
        <w:rPr>
          <w:rFonts w:ascii="Times New Roman" w:eastAsia="Times New Roman" w:hAnsi="Times New Roman" w:cs="Times New Roman"/>
          <w:b/>
          <w:bCs/>
          <w:sz w:val="24"/>
          <w:szCs w:val="24"/>
        </w:rPr>
        <w:t>:</w:t>
      </w:r>
    </w:p>
    <w:p w:rsidR="00A040B5" w:rsidRPr="00823C76" w:rsidRDefault="0000150A" w:rsidP="00A040B5">
      <w:pPr>
        <w:shd w:val="clear" w:color="auto" w:fill="F3F3F3"/>
        <w:spacing w:before="100" w:beforeAutospacing="1" w:after="100" w:afterAutospacing="1" w:line="240" w:lineRule="auto"/>
        <w:jc w:val="both"/>
        <w:rPr>
          <w:rFonts w:ascii="Times New Roman" w:eastAsia="Times New Roman" w:hAnsi="Times New Roman" w:cs="Times New Roman"/>
          <w:sz w:val="24"/>
          <w:szCs w:val="24"/>
        </w:rPr>
      </w:pPr>
      <w:r w:rsidRPr="00823C76">
        <w:rPr>
          <w:rFonts w:ascii="Times New Roman" w:eastAsia="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235A021E" wp14:editId="4F0FF06B">
                <wp:simplePos x="0" y="0"/>
                <wp:positionH relativeFrom="column">
                  <wp:posOffset>3371850</wp:posOffset>
                </wp:positionH>
                <wp:positionV relativeFrom="paragraph">
                  <wp:posOffset>330835</wp:posOffset>
                </wp:positionV>
                <wp:extent cx="2771775" cy="991235"/>
                <wp:effectExtent l="0" t="0" r="28575" b="18415"/>
                <wp:wrapNone/>
                <wp:docPr id="7" name="Group 14"/>
                <wp:cNvGraphicFramePr/>
                <a:graphic xmlns:a="http://schemas.openxmlformats.org/drawingml/2006/main">
                  <a:graphicData uri="http://schemas.microsoft.com/office/word/2010/wordprocessingGroup">
                    <wpg:wgp>
                      <wpg:cNvGrpSpPr/>
                      <wpg:grpSpPr>
                        <a:xfrm>
                          <a:off x="0" y="0"/>
                          <a:ext cx="2771775" cy="991235"/>
                          <a:chOff x="5385080" y="1"/>
                          <a:chExt cx="4801114" cy="3209610"/>
                        </a:xfrm>
                      </wpg:grpSpPr>
                      <wps:wsp>
                        <wps:cNvPr id="8" name="Rectangle 8"/>
                        <wps:cNvSpPr/>
                        <wps:spPr>
                          <a:xfrm>
                            <a:off x="5385080" y="1"/>
                            <a:ext cx="4801114" cy="320961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40B5" w:rsidRDefault="00A040B5" w:rsidP="00A040B5">
                              <w:pPr>
                                <w:rPr>
                                  <w:rFonts w:eastAsia="Times New Roman"/>
                                </w:rPr>
                              </w:pPr>
                            </w:p>
                          </w:txbxContent>
                        </wps:txbx>
                        <wps:bodyPr rtlCol="0" anchor="ctr"/>
                      </wps:wsp>
                      <wpg:grpSp>
                        <wpg:cNvPr id="9" name="Group 9"/>
                        <wpg:cNvGrpSpPr/>
                        <wpg:grpSpPr>
                          <a:xfrm>
                            <a:off x="5820818" y="219624"/>
                            <a:ext cx="4197377" cy="2795469"/>
                            <a:chOff x="5820818" y="219624"/>
                            <a:chExt cx="3651276" cy="1928826"/>
                          </a:xfrm>
                        </wpg:grpSpPr>
                        <pic:pic xmlns:pic="http://schemas.openxmlformats.org/drawingml/2006/picture">
                          <pic:nvPicPr>
                            <pic:cNvPr id="10" name="Picture 1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5881806" y="219624"/>
                              <a:ext cx="1857388" cy="690764"/>
                            </a:xfrm>
                            <a:prstGeom prst="rect">
                              <a:avLst/>
                            </a:prstGeom>
                            <a:noFill/>
                          </pic:spPr>
                        </pic:pic>
                        <pic:pic xmlns:pic="http://schemas.openxmlformats.org/drawingml/2006/picture">
                          <pic:nvPicPr>
                            <pic:cNvPr id="11" name="Picture 1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5892256" y="934004"/>
                              <a:ext cx="3429024" cy="795685"/>
                            </a:xfrm>
                            <a:prstGeom prst="rect">
                              <a:avLst/>
                            </a:prstGeom>
                            <a:noFill/>
                          </pic:spPr>
                        </pic:pic>
                        <pic:pic xmlns:pic="http://schemas.openxmlformats.org/drawingml/2006/picture">
                          <pic:nvPicPr>
                            <pic:cNvPr id="12" name="Picture 12"/>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5820818" y="1791260"/>
                              <a:ext cx="3651276" cy="357190"/>
                            </a:xfrm>
                            <a:prstGeom prst="rect">
                              <a:avLst/>
                            </a:prstGeom>
                            <a:noFill/>
                          </pic:spPr>
                        </pic:pic>
                      </wpg:grpSp>
                    </wpg:wgp>
                  </a:graphicData>
                </a:graphic>
                <wp14:sizeRelH relativeFrom="margin">
                  <wp14:pctWidth>0</wp14:pctWidth>
                </wp14:sizeRelH>
                <wp14:sizeRelV relativeFrom="margin">
                  <wp14:pctHeight>0</wp14:pctHeight>
                </wp14:sizeRelV>
              </wp:anchor>
            </w:drawing>
          </mc:Choice>
          <mc:Fallback>
            <w:pict>
              <v:group id="Group 14" o:spid="_x0000_s1026" style="position:absolute;left:0;text-align:left;margin-left:265.5pt;margin-top:26.05pt;width:218.25pt;height:78.05pt;z-index:251659264;mso-width-relative:margin;mso-height-relative:margin" coordorigin="53850" coordsize="48011,32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">
                <v:rect id="Rectangle 8" o:spid="_x0000_s1027" style="position:absolute;left:53850;width:48011;height:3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t+b8A&#10;AADaAAAADwAAAGRycy9kb3ducmV2LnhtbERPTYvCMBC9L/gfwgheFk3dgyzVKCq6ireqeB6asS02&#10;k5pErf56cxD2+Hjfk1lranEn5yvLCoaDBARxbnXFhYLjYd3/BeEDssbaMil4kofZtPM1wVTbB2d0&#10;34dCxBD2KSooQ2hSKX1ekkE/sA1x5M7WGQwRukJqh48Ybmr5kyQjabDi2FBiQ8uS8sv+ZhRkm6ub&#10;68XiZbPvbPW67k7u3P4p1eu28zGIQG34F3/cW60gbo1X4g2Q0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35vwAAANoAAAAPAAAAAAAAAAAAAAAAAJgCAABkcnMvZG93bnJl&#10;di54bWxQSwUGAAAAAAQABAD1AAAAhAMAAAAA&#10;" fillcolor="#b6dde8 [1304]" strokecolor="#243f60 [1604]" strokeweight="2pt">
                  <v:textbox>
                    <w:txbxContent>
                      <w:p w:rsidR="00A040B5" w:rsidRDefault="00A040B5" w:rsidP="00A040B5">
                        <w:pPr>
                          <w:rPr>
                            <w:rFonts w:eastAsia="Times New Roman"/>
                          </w:rPr>
                        </w:pPr>
                      </w:p>
                    </w:txbxContent>
                  </v:textbox>
                </v:rect>
                <v:group id="Group 9" o:spid="_x0000_s1028" style="position:absolute;left:58208;top:2196;width:41973;height:27954" coordorigin="58208,2196" coordsize="36512,19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left:58818;top:2196;width:18573;height:6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yCVDGAAAA2wAAAA8AAABkcnMvZG93bnJldi54bWxEj0FvwjAMhe9I+w+RJ3GjKTsgKASEpg2x&#10;iW0acOBoNabt1jilCVD+/XxA2s3We37v82zRuVpdqA2VZwPDJAVFnHtbcWFgv3sdjEGFiGyx9kwG&#10;bhRgMX/ozTCz/srfdNnGQkkIhwwNlDE2mdYhL8lhSHxDLNrRtw6jrG2hbYtXCXe1fkrTkXZYsTSU&#10;2NBzSfnv9uwMnF8+T/q93vxM3k7jr3wYPlbFIRrTf+yWU1CRuvhvvl+vreALvfwiA+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HIJUMYAAADbAAAADwAAAAAAAAAAAAAA&#10;AACfAgAAZHJzL2Rvd25yZXYueG1sUEsFBgAAAAAEAAQA9wAAAJIDAAAAAA==&#10;">
                    <v:imagedata r:id="rId16" o:title="" chromakey="white"/>
                  </v:shape>
                  <v:shape id="Picture 11" o:spid="_x0000_s1030" type="#_x0000_t75" style="position:absolute;left:58922;top:9340;width:34290;height:7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pEbzEAAAA2wAAAA8AAABkcnMvZG93bnJldi54bWxET01rwkAQvRf6H5YpeKsbLUqI2YgUtIpe&#10;tD3U2zQ7zYZmZ0N21eiv7xaE3ubxPief97YRZ+p87VjBaJiAIC6drrlS8PG+fE5B+ICssXFMCq7k&#10;YV48PuSYaXfhPZ0PoRIxhH2GCkwIbSalLw1Z9EPXEkfu23UWQ4RdJXWHlxhuGzlOkqm0WHNsMNjS&#10;q6Hy53CyCtZvt3S32NeT62e/PCZm87V6abdKDZ76xQxEoD78i+/utY7zR/D3SzxAF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pEbzEAAAA2wAAAA8AAAAAAAAAAAAAAAAA&#10;nwIAAGRycy9kb3ducmV2LnhtbFBLBQYAAAAABAAEAPcAAACQAwAAAAA=&#10;">
                    <v:imagedata r:id="rId17" o:title="" chromakey="white"/>
                  </v:shape>
                  <v:shape id="Picture 12" o:spid="_x0000_s1031" type="#_x0000_t75" style="position:absolute;left:58208;top:17912;width:36512;height:3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08mzBAAAA2wAAAA8AAABkcnMvZG93bnJldi54bWxET01rwkAQvRf6H5YpeKub5iBp6ipSLBV7&#10;qgpep9kxiWZnY3Y08d93CwVv83ifM50PrlFX6kLt2cDLOAFFXHhbc2lgt/14zkAFQbbYeCYDNwow&#10;nz0+TDG3vudvum6kVDGEQ44GKpE21zoUFTkMY98SR+7gO4cSYVdq22Efw12j0ySZaIc1x4YKW3qv&#10;qDhtLs7Ap8jrMc341K8Xy9uq2P3sz9mXMaOnYfEGSmiQu/jfvbJxfgp/v8QD9O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l08mzBAAAA2wAAAA8AAAAAAAAAAAAAAAAAnwIA&#10;AGRycy9kb3ducmV2LnhtbFBLBQYAAAAABAAEAPcAAACNAwAAAAA=&#10;">
                    <v:imagedata r:id="rId18" o:title="" chromakey="white"/>
                  </v:shape>
                </v:group>
              </v:group>
            </w:pict>
          </mc:Fallback>
        </mc:AlternateContent>
      </w:r>
      <w:r w:rsidR="00A040B5" w:rsidRPr="00823C76">
        <w:rPr>
          <w:rFonts w:ascii="Times New Roman" w:eastAsia="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31872990" wp14:editId="29525A59">
                <wp:simplePos x="0" y="0"/>
                <wp:positionH relativeFrom="column">
                  <wp:posOffset>19050</wp:posOffset>
                </wp:positionH>
                <wp:positionV relativeFrom="paragraph">
                  <wp:posOffset>387985</wp:posOffset>
                </wp:positionV>
                <wp:extent cx="2724150" cy="895350"/>
                <wp:effectExtent l="0" t="0" r="19050" b="19050"/>
                <wp:wrapNone/>
                <wp:docPr id="13" name="Group 13"/>
                <wp:cNvGraphicFramePr/>
                <a:graphic xmlns:a="http://schemas.openxmlformats.org/drawingml/2006/main">
                  <a:graphicData uri="http://schemas.microsoft.com/office/word/2010/wordprocessingGroup">
                    <wpg:wgp>
                      <wpg:cNvGrpSpPr/>
                      <wpg:grpSpPr>
                        <a:xfrm>
                          <a:off x="0" y="0"/>
                          <a:ext cx="2724150" cy="895350"/>
                          <a:chOff x="0" y="155304"/>
                          <a:chExt cx="4718337" cy="2899004"/>
                        </a:xfrm>
                      </wpg:grpSpPr>
                      <wps:wsp>
                        <wps:cNvPr id="14" name="Rectangle 14"/>
                        <wps:cNvSpPr/>
                        <wps:spPr>
                          <a:xfrm>
                            <a:off x="0" y="155304"/>
                            <a:ext cx="4718336" cy="2899004"/>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040B5" w:rsidRDefault="00A040B5" w:rsidP="00A040B5">
                              <w:pPr>
                                <w:rPr>
                                  <w:rFonts w:eastAsia="Times New Roman"/>
                                </w:rPr>
                              </w:pPr>
                            </w:p>
                          </w:txbxContent>
                        </wps:txbx>
                        <wps:bodyPr rtlCol="0" anchor="ctr"/>
                      </wps:wsp>
                      <wpg:grpSp>
                        <wpg:cNvPr id="15" name="Group 15"/>
                        <wpg:cNvGrpSpPr/>
                        <wpg:grpSpPr>
                          <a:xfrm>
                            <a:off x="325952" y="403493"/>
                            <a:ext cx="4392385" cy="2402315"/>
                            <a:chOff x="325952" y="403493"/>
                            <a:chExt cx="3820912" cy="1657557"/>
                          </a:xfrm>
                        </wpg:grpSpPr>
                        <pic:pic xmlns:pic="http://schemas.openxmlformats.org/drawingml/2006/picture">
                          <pic:nvPicPr>
                            <pic:cNvPr id="16" name="Picture 16"/>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325952" y="1655502"/>
                              <a:ext cx="2928958" cy="405548"/>
                            </a:xfrm>
                            <a:prstGeom prst="rect">
                              <a:avLst/>
                            </a:prstGeom>
                            <a:noFill/>
                          </pic:spPr>
                        </pic:pic>
                        <pic:pic xmlns:pic="http://schemas.openxmlformats.org/drawingml/2006/picture">
                          <pic:nvPicPr>
                            <pic:cNvPr id="17" name="Picture 1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397390" y="403493"/>
                              <a:ext cx="2286016" cy="502945"/>
                            </a:xfrm>
                            <a:prstGeom prst="rect">
                              <a:avLst/>
                            </a:prstGeom>
                            <a:noFill/>
                          </pic:spPr>
                        </pic:pic>
                        <pic:pic xmlns:pic="http://schemas.openxmlformats.org/drawingml/2006/picture">
                          <pic:nvPicPr>
                            <pic:cNvPr id="18" name="Picture 18"/>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325952" y="974997"/>
                              <a:ext cx="3820912" cy="571504"/>
                            </a:xfrm>
                            <a:prstGeom prst="rect">
                              <a:avLst/>
                            </a:prstGeom>
                            <a:noFill/>
                          </pic:spPr>
                        </pic:pic>
                      </wpg:grp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1.5pt;margin-top:30.55pt;width:214.5pt;height:70.5pt;z-index:251660288;mso-width-relative:margin;mso-height-relative:margin" coordorigin=",1553" coordsize="47183,28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">
                <v:rect id="Rectangle 14" o:spid="_x0000_s1033" style="position:absolute;top:1553;width:47183;height:28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z/sIA&#10;AADbAAAADwAAAGRycy9kb3ducmV2LnhtbERPS2sCMRC+C/0PYQq9SM22SCmrWdFStXjbbfE8bGYf&#10;dDNZk6irv74RCt7m43vOfDGYTpzI+daygpdJAoK4tLrlWsHP9/r5HYQPyBo7y6TgQh4W2cNojqm2&#10;Z87pVIRaxBD2KSpoQuhTKX3ZkEE/sT1x5CrrDIYIXS21w3MMN518TZI3abDl2NBgTx8Nlb/F0SjI&#10;twe31KvV1ebj/PN62O1dNWyUenocljMQgYZwF/+7v3ScP4XbL/E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ajP+wgAAANsAAAAPAAAAAAAAAAAAAAAAAJgCAABkcnMvZG93&#10;bnJldi54bWxQSwUGAAAAAAQABAD1AAAAhwMAAAAA&#10;" fillcolor="#b6dde8 [1304]" strokecolor="#243f60 [1604]" strokeweight="2pt">
                  <v:textbox>
                    <w:txbxContent>
                      <w:p w:rsidR="00A040B5" w:rsidRDefault="00A040B5" w:rsidP="00A040B5">
                        <w:pPr>
                          <w:rPr>
                            <w:rFonts w:eastAsia="Times New Roman"/>
                          </w:rPr>
                        </w:pPr>
                      </w:p>
                    </w:txbxContent>
                  </v:textbox>
                </v:rect>
                <v:group id="Group 15" o:spid="_x0000_s1034" style="position:absolute;left:3259;top:4034;width:43924;height:24024" coordorigin="3259,4034" coordsize="38209,16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6" o:spid="_x0000_s1035" type="#_x0000_t75" style="position:absolute;left:3259;top:16555;width:29290;height:4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WYTq/AAAA2wAAAA8AAABkcnMvZG93bnJldi54bWxET0uLwjAQvgv7H8IseNN0PYh0jUWELt7E&#10;B4K3oRnbbptJaVJT/71ZWPA2H99z1tloWvGg3tWWFXzNExDEhdU1lwou53y2AuE8ssbWMil4koNs&#10;8zFZY6pt4CM9Tr4UMYRdigoq77tUSldUZNDNbUccubvtDfoI+1LqHkMMN61cJMlSGqw5NlTY0a6i&#10;ojkNRsGqGcL9ZhdDCCGX+c/h+huCUWr6OW6/QXga/Vv8797rOH8Jf7/EA+Tm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tlmE6vwAAANsAAAAPAAAAAAAAAAAAAAAAAJ8CAABk&#10;cnMvZG93bnJldi54bWxQSwUGAAAAAAQABAD3AAAAiwMAAAAA&#10;">
                    <v:imagedata r:id="rId22" o:title="" chromakey="white"/>
                  </v:shape>
                  <v:shape id="Picture 17" o:spid="_x0000_s1036" type="#_x0000_t75" style="position:absolute;left:3973;top:4034;width:22861;height:50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yYzEAAAA2wAAAA8AAABkcnMvZG93bnJldi54bWxET0trwkAQvhf6H5Yp9FLqRgUtMRspPlDp&#10;pUlz8DhkxyQ0OxuyW4399V1B6G0+vucky8G04ky9aywrGI8iEMSl1Q1XCoqv7esbCOeRNbaWScGV&#10;HCzTx4cEY20vnNE595UIIexiVFB738VSurImg25kO+LAnWxv0AfYV1L3eAnhppWTKJpJgw2Hhho7&#10;WtVUfuc/RkH3ka+j5vjyu5tnh0n2edzsi2mh1PPT8L4A4Wnw/+K7e6/D/DncfgkHyPQ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w/yYzEAAAA2wAAAA8AAAAAAAAAAAAAAAAA&#10;nwIAAGRycy9kb3ducmV2LnhtbFBLBQYAAAAABAAEAPcAAACQAwAAAAA=&#10;">
                    <v:imagedata r:id="rId23" o:title="" chromakey="white"/>
                  </v:shape>
                  <v:shape id="Picture 18" o:spid="_x0000_s1037" type="#_x0000_t75" style="position:absolute;left:3259;top:9749;width:38209;height:5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l1WbEAAAA2wAAAA8AAABkcnMvZG93bnJldi54bWxEj09rwkAQxe9Cv8MyBW+6qQcN0VW0VPAg&#10;1H/gdchOk7TZ2ZBdNfn2zqHgbYb35r3fLFadq9Wd2lB5NvAxTkAR595WXBi4nLejFFSIyBZrz2Sg&#10;pwCr5dtggZn1Dz7S/RQLJSEcMjRQxthkWoe8JIdh7Bti0X586zDK2hbatviQcFfrSZJMtcOKpaHE&#10;hj5Lyv9ON2dgFr/3m/4ym3xt+vT6u02LQ74+GDN879ZzUJG6+DL/X++s4Aus/CID6OU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l1WbEAAAA2wAAAA8AAAAAAAAAAAAAAAAA&#10;nwIAAGRycy9kb3ducmV2LnhtbFBLBQYAAAAABAAEAPcAAACQAwAAAAA=&#10;">
                    <v:imagedata r:id="rId24" o:title="" chromakey="white"/>
                  </v:shape>
                </v:group>
              </v:group>
            </w:pict>
          </mc:Fallback>
        </mc:AlternateContent>
      </w:r>
      <w:r w:rsidR="00A040B5" w:rsidRPr="00823C76">
        <w:rPr>
          <w:rFonts w:ascii="Times New Roman" w:eastAsia="Times New Roman" w:hAnsi="Times New Roman" w:cs="Times New Roman"/>
          <w:b/>
          <w:bCs/>
          <w:sz w:val="24"/>
          <w:szCs w:val="24"/>
        </w:rPr>
        <w:t xml:space="preserve">a. </w:t>
      </w:r>
      <w:proofErr w:type="spellStart"/>
      <w:r w:rsidR="00A040B5" w:rsidRPr="00823C76">
        <w:rPr>
          <w:rFonts w:ascii="Times New Roman" w:eastAsia="Times New Roman" w:hAnsi="Times New Roman" w:cs="Times New Roman"/>
          <w:b/>
          <w:bCs/>
          <w:sz w:val="24"/>
          <w:szCs w:val="24"/>
        </w:rPr>
        <w:t>Atas</w:t>
      </w:r>
      <w:proofErr w:type="spellEnd"/>
      <w:r w:rsidR="00A040B5" w:rsidRPr="00823C76">
        <w:rPr>
          <w:rFonts w:ascii="Times New Roman" w:eastAsia="Times New Roman" w:hAnsi="Times New Roman" w:cs="Times New Roman"/>
          <w:b/>
          <w:bCs/>
          <w:sz w:val="24"/>
          <w:szCs w:val="24"/>
        </w:rPr>
        <w:t xml:space="preserve"> </w:t>
      </w:r>
      <w:proofErr w:type="spellStart"/>
      <w:r w:rsidR="00A040B5" w:rsidRPr="00823C76">
        <w:rPr>
          <w:rFonts w:ascii="Times New Roman" w:eastAsia="Times New Roman" w:hAnsi="Times New Roman" w:cs="Times New Roman"/>
          <w:b/>
          <w:bCs/>
          <w:sz w:val="24"/>
          <w:szCs w:val="24"/>
        </w:rPr>
        <w:t>dasar</w:t>
      </w:r>
      <w:proofErr w:type="spellEnd"/>
      <w:r w:rsidR="00A040B5" w:rsidRPr="00823C76">
        <w:rPr>
          <w:rFonts w:ascii="Times New Roman" w:eastAsia="Times New Roman" w:hAnsi="Times New Roman" w:cs="Times New Roman"/>
          <w:b/>
          <w:bCs/>
          <w:sz w:val="24"/>
          <w:szCs w:val="24"/>
        </w:rPr>
        <w:t xml:space="preserve"> </w:t>
      </w:r>
      <w:proofErr w:type="spellStart"/>
      <w:r w:rsidR="00A040B5" w:rsidRPr="00823C76">
        <w:rPr>
          <w:rFonts w:ascii="Times New Roman" w:eastAsia="Times New Roman" w:hAnsi="Times New Roman" w:cs="Times New Roman"/>
          <w:b/>
          <w:bCs/>
          <w:sz w:val="24"/>
          <w:szCs w:val="24"/>
        </w:rPr>
        <w:t>kuantitas</w:t>
      </w:r>
      <w:proofErr w:type="spellEnd"/>
      <w:r w:rsidR="00A040B5" w:rsidRPr="00823C76">
        <w:rPr>
          <w:rFonts w:ascii="Times New Roman" w:eastAsia="Times New Roman" w:hAnsi="Times New Roman" w:cs="Times New Roman"/>
          <w:b/>
          <w:bCs/>
          <w:sz w:val="24"/>
          <w:szCs w:val="24"/>
        </w:rPr>
        <w:tab/>
      </w:r>
      <w:r w:rsidR="00A040B5" w:rsidRPr="00823C76">
        <w:rPr>
          <w:rFonts w:ascii="Times New Roman" w:eastAsia="Times New Roman" w:hAnsi="Times New Roman" w:cs="Times New Roman"/>
          <w:b/>
          <w:bCs/>
          <w:sz w:val="24"/>
          <w:szCs w:val="24"/>
        </w:rPr>
        <w:tab/>
        <w:t xml:space="preserve">b. </w:t>
      </w:r>
      <w:proofErr w:type="spellStart"/>
      <w:r w:rsidR="00A040B5" w:rsidRPr="00823C76">
        <w:rPr>
          <w:rFonts w:ascii="Times New Roman" w:eastAsia="Times New Roman" w:hAnsi="Times New Roman" w:cs="Times New Roman"/>
          <w:b/>
          <w:bCs/>
          <w:sz w:val="24"/>
          <w:szCs w:val="24"/>
        </w:rPr>
        <w:t>Atas</w:t>
      </w:r>
      <w:proofErr w:type="spellEnd"/>
      <w:r w:rsidR="00A040B5" w:rsidRPr="00823C76">
        <w:rPr>
          <w:rFonts w:ascii="Times New Roman" w:eastAsia="Times New Roman" w:hAnsi="Times New Roman" w:cs="Times New Roman"/>
          <w:b/>
          <w:bCs/>
          <w:sz w:val="24"/>
          <w:szCs w:val="24"/>
        </w:rPr>
        <w:t xml:space="preserve"> </w:t>
      </w:r>
      <w:proofErr w:type="spellStart"/>
      <w:r w:rsidR="00A040B5" w:rsidRPr="00823C76">
        <w:rPr>
          <w:rFonts w:ascii="Times New Roman" w:eastAsia="Times New Roman" w:hAnsi="Times New Roman" w:cs="Times New Roman"/>
          <w:b/>
          <w:bCs/>
          <w:sz w:val="24"/>
          <w:szCs w:val="24"/>
        </w:rPr>
        <w:t>dasar</w:t>
      </w:r>
      <w:proofErr w:type="spellEnd"/>
      <w:r w:rsidR="00A040B5" w:rsidRPr="00823C76">
        <w:rPr>
          <w:rFonts w:ascii="Times New Roman" w:eastAsia="Times New Roman" w:hAnsi="Times New Roman" w:cs="Times New Roman"/>
          <w:b/>
          <w:bCs/>
          <w:sz w:val="24"/>
          <w:szCs w:val="24"/>
        </w:rPr>
        <w:t xml:space="preserve"> </w:t>
      </w:r>
      <w:proofErr w:type="spellStart"/>
      <w:r w:rsidR="00A040B5" w:rsidRPr="00823C76">
        <w:rPr>
          <w:rFonts w:ascii="Times New Roman" w:eastAsia="Times New Roman" w:hAnsi="Times New Roman" w:cs="Times New Roman"/>
          <w:b/>
          <w:bCs/>
          <w:sz w:val="24"/>
          <w:szCs w:val="24"/>
        </w:rPr>
        <w:t>penjualan</w:t>
      </w:r>
      <w:proofErr w:type="spellEnd"/>
    </w:p>
    <w:p w:rsidR="00A040B5" w:rsidRPr="00823C76" w:rsidRDefault="00A040B5" w:rsidP="00692888">
      <w:pPr>
        <w:shd w:val="clear" w:color="auto" w:fill="F3F3F3"/>
        <w:spacing w:before="100" w:beforeAutospacing="1" w:after="100" w:afterAutospacing="1" w:line="240" w:lineRule="auto"/>
        <w:jc w:val="both"/>
        <w:rPr>
          <w:rFonts w:ascii="Times New Roman" w:eastAsia="Times New Roman" w:hAnsi="Times New Roman" w:cs="Times New Roman"/>
          <w:sz w:val="24"/>
          <w:szCs w:val="24"/>
        </w:rPr>
      </w:pPr>
    </w:p>
    <w:p w:rsidR="00A040B5" w:rsidRPr="00823C76" w:rsidRDefault="00A040B5" w:rsidP="00692888">
      <w:pPr>
        <w:shd w:val="clear" w:color="auto" w:fill="F3F3F3"/>
        <w:spacing w:before="100" w:beforeAutospacing="1" w:after="100" w:afterAutospacing="1" w:line="240" w:lineRule="auto"/>
        <w:jc w:val="both"/>
        <w:rPr>
          <w:rFonts w:ascii="Times New Roman" w:eastAsia="Times New Roman" w:hAnsi="Times New Roman" w:cs="Times New Roman"/>
          <w:sz w:val="24"/>
          <w:szCs w:val="24"/>
        </w:rPr>
      </w:pPr>
    </w:p>
    <w:p w:rsidR="006D02BF" w:rsidRDefault="006D02BF" w:rsidP="00692888">
      <w:pPr>
        <w:shd w:val="clear" w:color="auto" w:fill="F3F3F3"/>
        <w:spacing w:before="100" w:beforeAutospacing="1" w:after="100" w:afterAutospacing="1" w:line="240" w:lineRule="auto"/>
        <w:jc w:val="both"/>
        <w:rPr>
          <w:rFonts w:ascii="Times New Roman" w:eastAsia="Times New Roman" w:hAnsi="Times New Roman" w:cs="Times New Roman"/>
          <w:sz w:val="24"/>
          <w:szCs w:val="24"/>
        </w:rPr>
      </w:pPr>
    </w:p>
    <w:p w:rsidR="00AE3B2A" w:rsidRPr="00823C76" w:rsidRDefault="00AE3B2A" w:rsidP="00692888">
      <w:pPr>
        <w:shd w:val="clear" w:color="auto" w:fill="F3F3F3"/>
        <w:spacing w:before="100" w:beforeAutospacing="1" w:after="100" w:afterAutospacing="1" w:line="240" w:lineRule="auto"/>
        <w:jc w:val="both"/>
        <w:rPr>
          <w:rFonts w:ascii="Times New Roman" w:eastAsia="Times New Roman" w:hAnsi="Times New Roman" w:cs="Times New Roman"/>
          <w:sz w:val="24"/>
          <w:szCs w:val="24"/>
        </w:rPr>
      </w:pPr>
    </w:p>
    <w:p w:rsidR="006D02BF" w:rsidRPr="00823C76" w:rsidRDefault="006D02BF" w:rsidP="00692888">
      <w:pPr>
        <w:shd w:val="clear" w:color="auto" w:fill="F3F3F3"/>
        <w:spacing w:before="100" w:beforeAutospacing="1" w:after="100" w:afterAutospacing="1" w:line="240" w:lineRule="auto"/>
        <w:jc w:val="both"/>
        <w:rPr>
          <w:rFonts w:ascii="Times New Roman" w:eastAsia="Times New Roman" w:hAnsi="Times New Roman" w:cs="Times New Roman"/>
          <w:sz w:val="24"/>
          <w:szCs w:val="24"/>
        </w:rPr>
      </w:pPr>
    </w:p>
    <w:p w:rsidR="006D02BF" w:rsidRPr="00823C76" w:rsidRDefault="006D02BF" w:rsidP="006D02BF">
      <w:pPr>
        <w:spacing w:line="360" w:lineRule="auto"/>
        <w:jc w:val="both"/>
        <w:rPr>
          <w:rFonts w:ascii="Trebuchet MS" w:hAnsi="Trebuchet MS"/>
        </w:rPr>
      </w:pPr>
      <w:r w:rsidRPr="00823C76">
        <w:rPr>
          <w:rFonts w:ascii="Trebuchet MS" w:hAnsi="Trebuchet MS"/>
        </w:rPr>
        <w:t>LATIHAN SOAL</w:t>
      </w:r>
    </w:p>
    <w:p w:rsidR="00512C9D" w:rsidRPr="00823C76" w:rsidRDefault="00512C9D" w:rsidP="00512C9D">
      <w:pPr>
        <w:spacing w:line="360" w:lineRule="auto"/>
        <w:jc w:val="both"/>
      </w:pPr>
      <w:r w:rsidRPr="00823C76">
        <w:rPr>
          <w:rFonts w:ascii="Trebuchet MS" w:hAnsi="Trebuchet MS"/>
          <w:b/>
        </w:rPr>
        <w:t>PENGEMBANGAN FORMULA BEP (</w:t>
      </w:r>
      <w:r w:rsidRPr="00823C76">
        <w:rPr>
          <w:rFonts w:ascii="Trebuchet MS" w:hAnsi="Trebuchet MS"/>
          <w:b/>
          <w:i/>
        </w:rPr>
        <w:t>BREAK EVEN POINT</w:t>
      </w:r>
      <w:r w:rsidRPr="00823C76">
        <w:rPr>
          <w:rFonts w:ascii="Trebuchet MS" w:hAnsi="Trebuchet MS"/>
          <w:b/>
        </w:rPr>
        <w:t>)</w:t>
      </w:r>
      <w:r w:rsidR="00EA0812" w:rsidRPr="00823C76">
        <w:rPr>
          <w:rFonts w:ascii="Trebuchet MS" w:hAnsi="Trebuchet MS"/>
          <w:b/>
        </w:rPr>
        <w:t xml:space="preserve"> DENGAN PERSAMAAN LINIER</w:t>
      </w:r>
    </w:p>
    <w:p w:rsidR="00512C9D" w:rsidRPr="00823C76" w:rsidRDefault="00512C9D" w:rsidP="00512C9D">
      <w:pPr>
        <w:pStyle w:val="ListParagraph"/>
        <w:numPr>
          <w:ilvl w:val="0"/>
          <w:numId w:val="12"/>
        </w:numPr>
        <w:spacing w:line="360" w:lineRule="auto"/>
        <w:jc w:val="both"/>
      </w:pPr>
      <w:r w:rsidRPr="00823C76">
        <w:rPr>
          <w:rFonts w:ascii="Trebuchet MS" w:hAnsi="Trebuchet MS"/>
        </w:rPr>
        <w:t>BEP  &gt;&gt;&gt;&gt;&gt; TR = TC</w:t>
      </w:r>
    </w:p>
    <w:p w:rsidR="00512C9D" w:rsidRPr="00823C76" w:rsidRDefault="00512C9D" w:rsidP="00512C9D">
      <w:pPr>
        <w:pStyle w:val="ListParagraph"/>
        <w:numPr>
          <w:ilvl w:val="0"/>
          <w:numId w:val="12"/>
        </w:numPr>
        <w:spacing w:line="360" w:lineRule="auto"/>
        <w:jc w:val="both"/>
      </w:pPr>
      <w:proofErr w:type="spellStart"/>
      <w:r w:rsidRPr="00823C76">
        <w:rPr>
          <w:rFonts w:ascii="Trebuchet MS" w:hAnsi="Trebuchet MS"/>
        </w:rPr>
        <w:t>Dimana</w:t>
      </w:r>
      <w:proofErr w:type="spellEnd"/>
      <w:r w:rsidRPr="00823C76">
        <w:rPr>
          <w:rFonts w:ascii="Trebuchet MS" w:hAnsi="Trebuchet MS"/>
        </w:rPr>
        <w:t xml:space="preserve"> :</w:t>
      </w:r>
    </w:p>
    <w:p w:rsidR="00512C9D" w:rsidRPr="00823C76" w:rsidRDefault="00512C9D" w:rsidP="00512C9D">
      <w:pPr>
        <w:pStyle w:val="ListParagraph"/>
        <w:numPr>
          <w:ilvl w:val="0"/>
          <w:numId w:val="12"/>
        </w:numPr>
        <w:spacing w:line="360" w:lineRule="auto"/>
        <w:jc w:val="both"/>
      </w:pPr>
      <w:r w:rsidRPr="00823C76">
        <w:rPr>
          <w:rFonts w:ascii="Trebuchet MS" w:hAnsi="Trebuchet MS"/>
        </w:rPr>
        <w:lastRenderedPageBreak/>
        <w:t xml:space="preserve">TR =  </w:t>
      </w:r>
      <w:r w:rsidRPr="00823C76">
        <w:rPr>
          <w:rFonts w:ascii="Trebuchet MS" w:hAnsi="Trebuchet MS"/>
          <w:i/>
        </w:rPr>
        <w:t>Total Revenue</w:t>
      </w:r>
    </w:p>
    <w:p w:rsidR="00512C9D" w:rsidRPr="00823C76" w:rsidRDefault="00512C9D" w:rsidP="00512C9D">
      <w:pPr>
        <w:pStyle w:val="ListParagraph"/>
        <w:numPr>
          <w:ilvl w:val="0"/>
          <w:numId w:val="12"/>
        </w:numPr>
        <w:spacing w:line="360" w:lineRule="auto"/>
        <w:jc w:val="both"/>
      </w:pPr>
      <w:r w:rsidRPr="00823C76">
        <w:rPr>
          <w:rFonts w:ascii="Trebuchet MS" w:hAnsi="Trebuchet MS"/>
        </w:rPr>
        <w:t xml:space="preserve">TC = </w:t>
      </w:r>
      <w:r w:rsidRPr="00823C76">
        <w:rPr>
          <w:rFonts w:ascii="Trebuchet MS" w:hAnsi="Trebuchet MS"/>
          <w:i/>
        </w:rPr>
        <w:t>Total Cost</w:t>
      </w:r>
    </w:p>
    <w:p w:rsidR="00512C9D" w:rsidRPr="00823C76" w:rsidRDefault="00512C9D" w:rsidP="00512C9D">
      <w:pPr>
        <w:spacing w:line="360" w:lineRule="auto"/>
        <w:ind w:left="1080"/>
        <w:jc w:val="both"/>
      </w:pPr>
      <w:proofErr w:type="spellStart"/>
      <w:r w:rsidRPr="00823C76">
        <w:rPr>
          <w:rFonts w:ascii="Trebuchet MS" w:hAnsi="Trebuchet MS"/>
        </w:rPr>
        <w:t>Pengembangannya</w:t>
      </w:r>
      <w:proofErr w:type="spellEnd"/>
      <w:r w:rsidRPr="00823C76">
        <w:rPr>
          <w:rFonts w:ascii="Trebuchet MS" w:hAnsi="Trebuchet MS"/>
        </w:rPr>
        <w:t xml:space="preserve"> </w:t>
      </w:r>
      <w:proofErr w:type="spellStart"/>
      <w:r w:rsidRPr="00823C76">
        <w:rPr>
          <w:rFonts w:ascii="Trebuchet MS" w:hAnsi="Trebuchet MS"/>
        </w:rPr>
        <w:t>dengan</w:t>
      </w:r>
      <w:proofErr w:type="spellEnd"/>
      <w:r w:rsidRPr="00823C76">
        <w:rPr>
          <w:rFonts w:ascii="Trebuchet MS" w:hAnsi="Trebuchet MS"/>
        </w:rPr>
        <w:t xml:space="preserve"> </w:t>
      </w:r>
      <w:proofErr w:type="spellStart"/>
      <w:r w:rsidRPr="00823C76">
        <w:rPr>
          <w:rFonts w:ascii="Trebuchet MS" w:hAnsi="Trebuchet MS"/>
        </w:rPr>
        <w:t>membentuk</w:t>
      </w:r>
      <w:proofErr w:type="spellEnd"/>
      <w:r w:rsidRPr="00823C76">
        <w:rPr>
          <w:rFonts w:ascii="Trebuchet MS" w:hAnsi="Trebuchet MS"/>
        </w:rPr>
        <w:t xml:space="preserve"> </w:t>
      </w:r>
      <w:proofErr w:type="spellStart"/>
      <w:r w:rsidRPr="00823C76">
        <w:rPr>
          <w:rFonts w:ascii="Trebuchet MS" w:hAnsi="Trebuchet MS"/>
        </w:rPr>
        <w:t>persamaan</w:t>
      </w:r>
      <w:proofErr w:type="spellEnd"/>
      <w:r w:rsidRPr="00823C76">
        <w:rPr>
          <w:rFonts w:ascii="Trebuchet MS" w:hAnsi="Trebuchet MS"/>
        </w:rPr>
        <w:t xml:space="preserve"> linier </w:t>
      </w:r>
      <w:proofErr w:type="spellStart"/>
      <w:r w:rsidRPr="00823C76">
        <w:rPr>
          <w:rFonts w:ascii="Trebuchet MS" w:hAnsi="Trebuchet MS"/>
        </w:rPr>
        <w:t>sederhana</w:t>
      </w:r>
      <w:proofErr w:type="spellEnd"/>
      <w:r w:rsidRPr="00823C76">
        <w:rPr>
          <w:rFonts w:ascii="Trebuchet MS" w:hAnsi="Trebuchet MS"/>
        </w:rPr>
        <w:t xml:space="preserve"> </w:t>
      </w:r>
      <w:proofErr w:type="spellStart"/>
      <w:r w:rsidRPr="00823C76">
        <w:rPr>
          <w:rFonts w:ascii="Trebuchet MS" w:hAnsi="Trebuchet MS"/>
        </w:rPr>
        <w:t>dibawah</w:t>
      </w:r>
      <w:proofErr w:type="spellEnd"/>
      <w:r w:rsidRPr="00823C76">
        <w:rPr>
          <w:rFonts w:ascii="Trebuchet MS" w:hAnsi="Trebuchet MS"/>
        </w:rPr>
        <w:t xml:space="preserve"> </w:t>
      </w:r>
      <w:proofErr w:type="spellStart"/>
      <w:proofErr w:type="gramStart"/>
      <w:r w:rsidRPr="00823C76">
        <w:rPr>
          <w:rFonts w:ascii="Trebuchet MS" w:hAnsi="Trebuchet MS"/>
        </w:rPr>
        <w:t>ini</w:t>
      </w:r>
      <w:proofErr w:type="spellEnd"/>
      <w:r w:rsidRPr="00823C76">
        <w:rPr>
          <w:rFonts w:ascii="Trebuchet MS" w:hAnsi="Trebuchet MS"/>
        </w:rPr>
        <w:t xml:space="preserve"> :</w:t>
      </w:r>
      <w:proofErr w:type="gramEnd"/>
    </w:p>
    <w:p w:rsidR="00512C9D" w:rsidRPr="00823C76" w:rsidRDefault="00512C9D" w:rsidP="00512C9D">
      <w:pPr>
        <w:pStyle w:val="ListParagraph"/>
        <w:numPr>
          <w:ilvl w:val="0"/>
          <w:numId w:val="12"/>
        </w:numPr>
        <w:spacing w:line="360" w:lineRule="auto"/>
        <w:jc w:val="both"/>
      </w:pPr>
      <w:r w:rsidRPr="00823C76">
        <w:rPr>
          <w:rFonts w:ascii="Trebuchet MS" w:hAnsi="Trebuchet MS"/>
        </w:rPr>
        <w:t>TR = TC</w:t>
      </w:r>
    </w:p>
    <w:p w:rsidR="00512C9D" w:rsidRPr="00823C76" w:rsidRDefault="00512C9D" w:rsidP="00512C9D">
      <w:pPr>
        <w:pStyle w:val="ListParagraph"/>
        <w:numPr>
          <w:ilvl w:val="0"/>
          <w:numId w:val="12"/>
        </w:numPr>
        <w:spacing w:line="360" w:lineRule="auto"/>
        <w:jc w:val="both"/>
      </w:pPr>
      <w:r w:rsidRPr="00823C76">
        <w:rPr>
          <w:rFonts w:ascii="Trebuchet MS" w:hAnsi="Trebuchet MS"/>
        </w:rPr>
        <w:t>TR – TC = 0</w:t>
      </w:r>
    </w:p>
    <w:p w:rsidR="00512C9D" w:rsidRPr="00823C76" w:rsidRDefault="00512C9D" w:rsidP="00512C9D">
      <w:pPr>
        <w:pStyle w:val="ListParagraph"/>
        <w:numPr>
          <w:ilvl w:val="0"/>
          <w:numId w:val="12"/>
        </w:numPr>
        <w:spacing w:line="360" w:lineRule="auto"/>
        <w:jc w:val="both"/>
      </w:pPr>
      <w:proofErr w:type="spellStart"/>
      <w:r w:rsidRPr="00823C76">
        <w:rPr>
          <w:rFonts w:ascii="Trebuchet MS" w:hAnsi="Trebuchet MS"/>
          <w:b/>
          <w:u w:val="single"/>
        </w:rPr>
        <w:t>Langkahnya</w:t>
      </w:r>
      <w:proofErr w:type="spellEnd"/>
      <w:r w:rsidRPr="00823C76">
        <w:rPr>
          <w:rFonts w:ascii="Trebuchet MS" w:hAnsi="Trebuchet MS"/>
          <w:b/>
          <w:u w:val="single"/>
        </w:rPr>
        <w:t xml:space="preserve"> </w:t>
      </w:r>
      <w:proofErr w:type="spellStart"/>
      <w:r w:rsidRPr="00823C76">
        <w:rPr>
          <w:rFonts w:ascii="Trebuchet MS" w:hAnsi="Trebuchet MS"/>
          <w:b/>
          <w:u w:val="single"/>
        </w:rPr>
        <w:t>adalah</w:t>
      </w:r>
      <w:proofErr w:type="spellEnd"/>
      <w:r w:rsidRPr="00823C76">
        <w:rPr>
          <w:rFonts w:ascii="Trebuchet MS" w:hAnsi="Trebuchet MS"/>
          <w:b/>
          <w:u w:val="single"/>
        </w:rPr>
        <w:t xml:space="preserve"> </w:t>
      </w:r>
      <w:proofErr w:type="spellStart"/>
      <w:r w:rsidRPr="00823C76">
        <w:rPr>
          <w:rFonts w:ascii="Trebuchet MS" w:hAnsi="Trebuchet MS"/>
          <w:b/>
          <w:u w:val="single"/>
        </w:rPr>
        <w:t>sbb</w:t>
      </w:r>
      <w:proofErr w:type="spellEnd"/>
      <w:r w:rsidRPr="00823C76">
        <w:rPr>
          <w:rFonts w:ascii="Trebuchet MS" w:hAnsi="Trebuchet MS"/>
          <w:b/>
          <w:u w:val="single"/>
        </w:rPr>
        <w:t xml:space="preserve"> :</w:t>
      </w:r>
    </w:p>
    <w:p w:rsidR="00512C9D" w:rsidRPr="00823C76" w:rsidRDefault="00512C9D" w:rsidP="00512C9D">
      <w:pPr>
        <w:spacing w:line="360" w:lineRule="auto"/>
        <w:ind w:left="1080"/>
        <w:jc w:val="both"/>
      </w:pPr>
      <w:r w:rsidRPr="00823C76">
        <w:rPr>
          <w:rFonts w:ascii="Trebuchet MS" w:hAnsi="Trebuchet MS"/>
        </w:rPr>
        <w:t>1.</w:t>
      </w:r>
      <w:r w:rsidRPr="00823C76">
        <w:rPr>
          <w:rFonts w:ascii="Trebuchet MS" w:hAnsi="Trebuchet MS"/>
          <w:sz w:val="14"/>
          <w:szCs w:val="14"/>
        </w:rPr>
        <w:t xml:space="preserve">       </w:t>
      </w:r>
      <w:proofErr w:type="spellStart"/>
      <w:r w:rsidRPr="00823C76">
        <w:rPr>
          <w:rFonts w:ascii="Trebuchet MS" w:hAnsi="Trebuchet MS"/>
        </w:rPr>
        <w:t>Menurunkan</w:t>
      </w:r>
      <w:proofErr w:type="spellEnd"/>
      <w:r w:rsidRPr="00823C76">
        <w:rPr>
          <w:rFonts w:ascii="Trebuchet MS" w:hAnsi="Trebuchet MS"/>
        </w:rPr>
        <w:t xml:space="preserve"> </w:t>
      </w:r>
      <w:proofErr w:type="spellStart"/>
      <w:r w:rsidRPr="00823C76">
        <w:rPr>
          <w:rFonts w:ascii="Trebuchet MS" w:hAnsi="Trebuchet MS"/>
        </w:rPr>
        <w:t>rumus</w:t>
      </w:r>
      <w:proofErr w:type="spellEnd"/>
      <w:r w:rsidRPr="00823C76">
        <w:rPr>
          <w:rFonts w:ascii="Trebuchet MS" w:hAnsi="Trebuchet MS"/>
        </w:rPr>
        <w:t xml:space="preserve"> TR</w:t>
      </w:r>
    </w:p>
    <w:p w:rsidR="00512C9D" w:rsidRPr="00FF4E63" w:rsidRDefault="00512C9D" w:rsidP="00823C76">
      <w:pPr>
        <w:pStyle w:val="ListParagraph"/>
        <w:numPr>
          <w:ilvl w:val="0"/>
          <w:numId w:val="12"/>
        </w:numPr>
        <w:shd w:val="clear" w:color="auto" w:fill="FFFFFF" w:themeFill="background1"/>
        <w:spacing w:line="360" w:lineRule="auto"/>
        <w:jc w:val="both"/>
        <w:rPr>
          <w:highlight w:val="yellow"/>
        </w:rPr>
      </w:pPr>
      <w:r w:rsidRPr="00FF4E63">
        <w:rPr>
          <w:rFonts w:ascii="Trebuchet MS" w:hAnsi="Trebuchet MS"/>
          <w:b/>
          <w:highlight w:val="yellow"/>
          <w:shd w:val="clear" w:color="auto" w:fill="008080"/>
        </w:rPr>
        <w:t xml:space="preserve">TR = </w:t>
      </w:r>
      <w:proofErr w:type="spellStart"/>
      <w:r w:rsidRPr="00FF4E63">
        <w:rPr>
          <w:rFonts w:ascii="Trebuchet MS" w:hAnsi="Trebuchet MS"/>
          <w:b/>
          <w:highlight w:val="yellow"/>
          <w:shd w:val="clear" w:color="auto" w:fill="008080"/>
        </w:rPr>
        <w:t>Harga</w:t>
      </w:r>
      <w:proofErr w:type="spellEnd"/>
      <w:r w:rsidRPr="00FF4E63">
        <w:rPr>
          <w:rFonts w:ascii="Trebuchet MS" w:hAnsi="Trebuchet MS"/>
          <w:b/>
          <w:highlight w:val="yellow"/>
          <w:shd w:val="clear" w:color="auto" w:fill="008080"/>
        </w:rPr>
        <w:t xml:space="preserve"> per unit x </w:t>
      </w:r>
      <w:proofErr w:type="spellStart"/>
      <w:r w:rsidRPr="00FF4E63">
        <w:rPr>
          <w:rFonts w:ascii="Trebuchet MS" w:hAnsi="Trebuchet MS"/>
          <w:b/>
          <w:highlight w:val="yellow"/>
          <w:shd w:val="clear" w:color="auto" w:fill="008080"/>
        </w:rPr>
        <w:t>Qty</w:t>
      </w:r>
      <w:proofErr w:type="spellEnd"/>
    </w:p>
    <w:p w:rsidR="00512C9D" w:rsidRPr="00FF4E63" w:rsidRDefault="00512C9D" w:rsidP="00512C9D">
      <w:pPr>
        <w:spacing w:line="360" w:lineRule="auto"/>
        <w:ind w:left="1080"/>
        <w:jc w:val="both"/>
      </w:pPr>
      <w:r w:rsidRPr="00FF4E63">
        <w:rPr>
          <w:rFonts w:ascii="Trebuchet MS" w:hAnsi="Trebuchet MS"/>
        </w:rPr>
        <w:t>2.</w:t>
      </w:r>
      <w:r w:rsidRPr="00FF4E63">
        <w:rPr>
          <w:rFonts w:ascii="Trebuchet MS" w:hAnsi="Trebuchet MS"/>
          <w:sz w:val="14"/>
          <w:szCs w:val="14"/>
        </w:rPr>
        <w:t xml:space="preserve">       </w:t>
      </w:r>
      <w:proofErr w:type="spellStart"/>
      <w:r w:rsidRPr="00FF4E63">
        <w:rPr>
          <w:rFonts w:ascii="Trebuchet MS" w:hAnsi="Trebuchet MS"/>
        </w:rPr>
        <w:t>Menurunkan</w:t>
      </w:r>
      <w:proofErr w:type="spellEnd"/>
      <w:r w:rsidRPr="00FF4E63">
        <w:rPr>
          <w:rFonts w:ascii="Trebuchet MS" w:hAnsi="Trebuchet MS"/>
        </w:rPr>
        <w:t xml:space="preserve"> </w:t>
      </w:r>
      <w:proofErr w:type="spellStart"/>
      <w:r w:rsidRPr="00FF4E63">
        <w:rPr>
          <w:rFonts w:ascii="Trebuchet MS" w:hAnsi="Trebuchet MS"/>
        </w:rPr>
        <w:t>Rumus</w:t>
      </w:r>
      <w:proofErr w:type="spellEnd"/>
      <w:r w:rsidRPr="00FF4E63">
        <w:rPr>
          <w:rFonts w:ascii="Trebuchet MS" w:hAnsi="Trebuchet MS"/>
        </w:rPr>
        <w:t xml:space="preserve"> TC</w:t>
      </w:r>
    </w:p>
    <w:p w:rsidR="00512C9D" w:rsidRPr="00FF4E63" w:rsidRDefault="00512C9D" w:rsidP="00512C9D">
      <w:pPr>
        <w:pStyle w:val="ListParagraph"/>
        <w:numPr>
          <w:ilvl w:val="0"/>
          <w:numId w:val="12"/>
        </w:numPr>
        <w:spacing w:line="360" w:lineRule="auto"/>
        <w:jc w:val="both"/>
        <w:rPr>
          <w:highlight w:val="yellow"/>
        </w:rPr>
      </w:pPr>
      <w:r w:rsidRPr="00FF4E63">
        <w:rPr>
          <w:rFonts w:ascii="Trebuchet MS" w:hAnsi="Trebuchet MS"/>
          <w:b/>
          <w:highlight w:val="yellow"/>
          <w:shd w:val="clear" w:color="auto" w:fill="008080"/>
        </w:rPr>
        <w:t>TC = VC + FC</w:t>
      </w:r>
    </w:p>
    <w:p w:rsidR="00512C9D" w:rsidRPr="00FF4E63" w:rsidRDefault="00512C9D" w:rsidP="00512C9D">
      <w:pPr>
        <w:pStyle w:val="ListParagraph"/>
        <w:spacing w:line="360" w:lineRule="auto"/>
        <w:ind w:left="1440"/>
        <w:jc w:val="both"/>
      </w:pPr>
      <w:proofErr w:type="spellStart"/>
      <w:proofErr w:type="gramStart"/>
      <w:r w:rsidRPr="00FF4E63">
        <w:rPr>
          <w:rFonts w:ascii="Trebuchet MS" w:hAnsi="Trebuchet MS"/>
        </w:rPr>
        <w:t>Dimana</w:t>
      </w:r>
      <w:proofErr w:type="spellEnd"/>
      <w:r w:rsidRPr="00FF4E63">
        <w:rPr>
          <w:rFonts w:ascii="Trebuchet MS" w:hAnsi="Trebuchet MS"/>
        </w:rPr>
        <w:t xml:space="preserve"> :</w:t>
      </w:r>
      <w:proofErr w:type="gramEnd"/>
    </w:p>
    <w:p w:rsidR="00512C9D" w:rsidRPr="00FF4E63" w:rsidRDefault="00512C9D" w:rsidP="00512C9D">
      <w:pPr>
        <w:pStyle w:val="ListParagraph"/>
        <w:numPr>
          <w:ilvl w:val="0"/>
          <w:numId w:val="12"/>
        </w:numPr>
        <w:spacing w:line="360" w:lineRule="auto"/>
        <w:jc w:val="both"/>
      </w:pPr>
      <w:r w:rsidRPr="00FF4E63">
        <w:rPr>
          <w:rFonts w:ascii="Trebuchet MS" w:hAnsi="Trebuchet MS"/>
        </w:rPr>
        <w:t xml:space="preserve">VC = </w:t>
      </w:r>
      <w:proofErr w:type="spellStart"/>
      <w:r w:rsidRPr="00FF4E63">
        <w:rPr>
          <w:rFonts w:ascii="Trebuchet MS" w:hAnsi="Trebuchet MS"/>
          <w:i/>
        </w:rPr>
        <w:t>Variabel</w:t>
      </w:r>
      <w:proofErr w:type="spellEnd"/>
      <w:r w:rsidRPr="00FF4E63">
        <w:rPr>
          <w:rFonts w:ascii="Trebuchet MS" w:hAnsi="Trebuchet MS"/>
          <w:i/>
        </w:rPr>
        <w:t xml:space="preserve"> Cost</w:t>
      </w:r>
      <w:r w:rsidRPr="00FF4E63">
        <w:rPr>
          <w:rFonts w:ascii="Trebuchet MS" w:hAnsi="Trebuchet MS"/>
        </w:rPr>
        <w:t xml:space="preserve"> (</w:t>
      </w:r>
      <w:proofErr w:type="spellStart"/>
      <w:r w:rsidRPr="00FF4E63">
        <w:rPr>
          <w:rFonts w:ascii="Trebuchet MS" w:hAnsi="Trebuchet MS"/>
        </w:rPr>
        <w:t>Biaya</w:t>
      </w:r>
      <w:proofErr w:type="spellEnd"/>
      <w:r w:rsidRPr="00FF4E63">
        <w:rPr>
          <w:rFonts w:ascii="Trebuchet MS" w:hAnsi="Trebuchet MS"/>
        </w:rPr>
        <w:t xml:space="preserve"> </w:t>
      </w:r>
      <w:proofErr w:type="spellStart"/>
      <w:r w:rsidRPr="00FF4E63">
        <w:rPr>
          <w:rFonts w:ascii="Trebuchet MS" w:hAnsi="Trebuchet MS"/>
        </w:rPr>
        <w:t>Variabel</w:t>
      </w:r>
      <w:proofErr w:type="spellEnd"/>
      <w:r w:rsidRPr="00FF4E63">
        <w:rPr>
          <w:rFonts w:ascii="Trebuchet MS" w:hAnsi="Trebuchet MS"/>
        </w:rPr>
        <w:t>)</w:t>
      </w:r>
    </w:p>
    <w:p w:rsidR="00512C9D" w:rsidRPr="00FF4E63" w:rsidRDefault="00512C9D" w:rsidP="00512C9D">
      <w:pPr>
        <w:pStyle w:val="ListParagraph"/>
        <w:numPr>
          <w:ilvl w:val="0"/>
          <w:numId w:val="12"/>
        </w:numPr>
        <w:spacing w:line="360" w:lineRule="auto"/>
        <w:jc w:val="both"/>
      </w:pPr>
      <w:r w:rsidRPr="00FF4E63">
        <w:rPr>
          <w:rFonts w:ascii="Trebuchet MS" w:hAnsi="Trebuchet MS"/>
        </w:rPr>
        <w:t xml:space="preserve">FC  = </w:t>
      </w:r>
      <w:r w:rsidRPr="00FF4E63">
        <w:rPr>
          <w:rFonts w:ascii="Trebuchet MS" w:hAnsi="Trebuchet MS"/>
          <w:i/>
        </w:rPr>
        <w:t>Fixed Cost</w:t>
      </w:r>
      <w:r w:rsidRPr="00FF4E63">
        <w:rPr>
          <w:rFonts w:ascii="Trebuchet MS" w:hAnsi="Trebuchet MS"/>
        </w:rPr>
        <w:t xml:space="preserve"> (</w:t>
      </w:r>
      <w:proofErr w:type="spellStart"/>
      <w:r w:rsidRPr="00FF4E63">
        <w:rPr>
          <w:rFonts w:ascii="Trebuchet MS" w:hAnsi="Trebuchet MS"/>
        </w:rPr>
        <w:t>biaya</w:t>
      </w:r>
      <w:proofErr w:type="spellEnd"/>
      <w:r w:rsidRPr="00FF4E63">
        <w:rPr>
          <w:rFonts w:ascii="Trebuchet MS" w:hAnsi="Trebuchet MS"/>
        </w:rPr>
        <w:t xml:space="preserve"> </w:t>
      </w:r>
      <w:proofErr w:type="spellStart"/>
      <w:r w:rsidRPr="00FF4E63">
        <w:rPr>
          <w:rFonts w:ascii="Trebuchet MS" w:hAnsi="Trebuchet MS"/>
        </w:rPr>
        <w:t>Tetap</w:t>
      </w:r>
      <w:proofErr w:type="spellEnd"/>
      <w:r w:rsidRPr="00FF4E63">
        <w:rPr>
          <w:rFonts w:ascii="Trebuchet MS" w:hAnsi="Trebuchet MS"/>
        </w:rPr>
        <w:t>)</w:t>
      </w:r>
    </w:p>
    <w:p w:rsidR="00512C9D" w:rsidRPr="00FF4E63" w:rsidRDefault="00512C9D" w:rsidP="00512C9D">
      <w:pPr>
        <w:pStyle w:val="ListParagraph"/>
        <w:spacing w:line="360" w:lineRule="auto"/>
        <w:ind w:left="1440"/>
        <w:jc w:val="both"/>
      </w:pPr>
    </w:p>
    <w:p w:rsidR="00512C9D" w:rsidRPr="00FF4E63" w:rsidRDefault="00512C9D" w:rsidP="00512C9D">
      <w:pPr>
        <w:pStyle w:val="ListParagraph"/>
        <w:numPr>
          <w:ilvl w:val="0"/>
          <w:numId w:val="12"/>
        </w:numPr>
        <w:spacing w:line="360" w:lineRule="auto"/>
        <w:jc w:val="both"/>
        <w:rPr>
          <w:highlight w:val="yellow"/>
        </w:rPr>
      </w:pPr>
      <w:r w:rsidRPr="00FF4E63">
        <w:rPr>
          <w:rFonts w:ascii="Trebuchet MS" w:hAnsi="Trebuchet MS"/>
          <w:b/>
          <w:highlight w:val="yellow"/>
          <w:shd w:val="clear" w:color="auto" w:fill="008080"/>
        </w:rPr>
        <w:t>TC = VC + TC</w:t>
      </w:r>
    </w:p>
    <w:p w:rsidR="00512C9D" w:rsidRPr="00FF4E63" w:rsidRDefault="007B0ECD" w:rsidP="00512C9D">
      <w:pPr>
        <w:pStyle w:val="ListParagraph"/>
        <w:numPr>
          <w:ilvl w:val="0"/>
          <w:numId w:val="12"/>
        </w:numPr>
        <w:spacing w:line="360" w:lineRule="auto"/>
        <w:jc w:val="both"/>
        <w:rPr>
          <w:highlight w:val="yellow"/>
        </w:rPr>
      </w:pPr>
      <w:r w:rsidRPr="00FF4E63">
        <w:rPr>
          <w:rFonts w:ascii="Trebuchet MS" w:hAnsi="Trebuchet MS"/>
          <w:b/>
          <w:highlight w:val="yellow"/>
          <w:shd w:val="clear" w:color="auto" w:fill="008080"/>
        </w:rPr>
        <w:t>TC = (</w:t>
      </w:r>
      <w:proofErr w:type="spellStart"/>
      <w:r w:rsidRPr="00FF4E63">
        <w:rPr>
          <w:rFonts w:ascii="Trebuchet MS" w:hAnsi="Trebuchet MS"/>
          <w:b/>
          <w:highlight w:val="yellow"/>
          <w:shd w:val="clear" w:color="auto" w:fill="008080"/>
        </w:rPr>
        <w:t>Qty</w:t>
      </w:r>
      <w:proofErr w:type="spellEnd"/>
      <w:r w:rsidRPr="00FF4E63">
        <w:rPr>
          <w:rFonts w:ascii="Trebuchet MS" w:hAnsi="Trebuchet MS"/>
          <w:b/>
          <w:highlight w:val="yellow"/>
          <w:shd w:val="clear" w:color="auto" w:fill="008080"/>
        </w:rPr>
        <w:t xml:space="preserve"> X</w:t>
      </w:r>
      <w:r w:rsidR="00512C9D" w:rsidRPr="00FF4E63">
        <w:rPr>
          <w:rFonts w:ascii="Trebuchet MS" w:hAnsi="Trebuchet MS"/>
          <w:b/>
          <w:highlight w:val="yellow"/>
          <w:shd w:val="clear" w:color="auto" w:fill="008080"/>
        </w:rPr>
        <w:t xml:space="preserve"> Unit </w:t>
      </w:r>
      <w:proofErr w:type="spellStart"/>
      <w:r w:rsidR="00512C9D" w:rsidRPr="00FF4E63">
        <w:rPr>
          <w:rFonts w:ascii="Trebuchet MS" w:hAnsi="Trebuchet MS"/>
          <w:b/>
          <w:highlight w:val="yellow"/>
          <w:shd w:val="clear" w:color="auto" w:fill="008080"/>
        </w:rPr>
        <w:t>Variabel</w:t>
      </w:r>
      <w:proofErr w:type="spellEnd"/>
      <w:r w:rsidR="00512C9D" w:rsidRPr="00FF4E63">
        <w:rPr>
          <w:rFonts w:ascii="Trebuchet MS" w:hAnsi="Trebuchet MS"/>
          <w:b/>
          <w:highlight w:val="yellow"/>
          <w:shd w:val="clear" w:color="auto" w:fill="008080"/>
        </w:rPr>
        <w:t xml:space="preserve"> cost) + Fix Cost</w:t>
      </w:r>
    </w:p>
    <w:p w:rsidR="00512C9D" w:rsidRPr="00FF4E63" w:rsidRDefault="00512C9D" w:rsidP="00512C9D">
      <w:pPr>
        <w:spacing w:line="360" w:lineRule="auto"/>
        <w:ind w:left="1080"/>
        <w:jc w:val="both"/>
      </w:pPr>
      <w:r w:rsidRPr="00FF4E63">
        <w:rPr>
          <w:rFonts w:ascii="Trebuchet MS" w:hAnsi="Trebuchet MS"/>
        </w:rPr>
        <w:t>3.</w:t>
      </w:r>
      <w:r w:rsidRPr="00FF4E63">
        <w:rPr>
          <w:rFonts w:ascii="Trebuchet MS" w:hAnsi="Trebuchet MS"/>
          <w:sz w:val="14"/>
          <w:szCs w:val="14"/>
        </w:rPr>
        <w:t xml:space="preserve">       </w:t>
      </w:r>
      <w:proofErr w:type="spellStart"/>
      <w:r w:rsidRPr="00FF4E63">
        <w:rPr>
          <w:rFonts w:ascii="Trebuchet MS" w:hAnsi="Trebuchet MS"/>
        </w:rPr>
        <w:t>Membuat</w:t>
      </w:r>
      <w:proofErr w:type="spellEnd"/>
      <w:r w:rsidRPr="00FF4E63">
        <w:rPr>
          <w:rFonts w:ascii="Trebuchet MS" w:hAnsi="Trebuchet MS"/>
        </w:rPr>
        <w:t xml:space="preserve"> </w:t>
      </w:r>
      <w:proofErr w:type="spellStart"/>
      <w:r w:rsidRPr="00FF4E63">
        <w:rPr>
          <w:rFonts w:ascii="Trebuchet MS" w:hAnsi="Trebuchet MS"/>
        </w:rPr>
        <w:t>persamaan</w:t>
      </w:r>
      <w:proofErr w:type="spellEnd"/>
      <w:r w:rsidRPr="00FF4E63">
        <w:rPr>
          <w:rFonts w:ascii="Trebuchet MS" w:hAnsi="Trebuchet MS"/>
        </w:rPr>
        <w:t xml:space="preserve"> Linier</w:t>
      </w:r>
    </w:p>
    <w:p w:rsidR="00512C9D" w:rsidRPr="00FF4E63" w:rsidRDefault="00512C9D" w:rsidP="00512C9D">
      <w:pPr>
        <w:pStyle w:val="ListParagraph"/>
        <w:spacing w:line="360" w:lineRule="auto"/>
        <w:ind w:left="1440"/>
        <w:jc w:val="both"/>
      </w:pPr>
      <w:r w:rsidRPr="00FF4E63">
        <w:rPr>
          <w:rFonts w:ascii="Trebuchet MS" w:hAnsi="Trebuchet MS"/>
        </w:rPr>
        <w:t>TR – TC = 0</w:t>
      </w:r>
    </w:p>
    <w:p w:rsidR="00512C9D" w:rsidRPr="00FF4E63" w:rsidRDefault="007B0ECD" w:rsidP="00512C9D">
      <w:pPr>
        <w:pStyle w:val="ListParagraph"/>
        <w:numPr>
          <w:ilvl w:val="0"/>
          <w:numId w:val="12"/>
        </w:numPr>
        <w:spacing w:line="360" w:lineRule="auto"/>
        <w:jc w:val="both"/>
        <w:rPr>
          <w:highlight w:val="yellow"/>
        </w:rPr>
      </w:pPr>
      <w:r w:rsidRPr="00FF4E63">
        <w:rPr>
          <w:rFonts w:ascii="Trebuchet MS" w:hAnsi="Trebuchet MS"/>
          <w:b/>
          <w:highlight w:val="yellow"/>
          <w:shd w:val="clear" w:color="auto" w:fill="008080"/>
        </w:rPr>
        <w:t>(</w:t>
      </w:r>
      <w:proofErr w:type="spellStart"/>
      <w:r w:rsidRPr="00FF4E63">
        <w:rPr>
          <w:rFonts w:ascii="Trebuchet MS" w:hAnsi="Trebuchet MS"/>
          <w:b/>
          <w:highlight w:val="yellow"/>
          <w:shd w:val="clear" w:color="auto" w:fill="008080"/>
        </w:rPr>
        <w:t>Harga</w:t>
      </w:r>
      <w:proofErr w:type="spellEnd"/>
      <w:r w:rsidRPr="00FF4E63">
        <w:rPr>
          <w:rFonts w:ascii="Trebuchet MS" w:hAnsi="Trebuchet MS"/>
          <w:b/>
          <w:highlight w:val="yellow"/>
          <w:shd w:val="clear" w:color="auto" w:fill="008080"/>
        </w:rPr>
        <w:t xml:space="preserve"> per unit x </w:t>
      </w:r>
      <w:proofErr w:type="spellStart"/>
      <w:r w:rsidRPr="00FF4E63">
        <w:rPr>
          <w:rFonts w:ascii="Trebuchet MS" w:hAnsi="Trebuchet MS"/>
          <w:b/>
          <w:highlight w:val="yellow"/>
          <w:shd w:val="clear" w:color="auto" w:fill="008080"/>
        </w:rPr>
        <w:t>Qty</w:t>
      </w:r>
      <w:proofErr w:type="spellEnd"/>
      <w:r w:rsidRPr="00FF4E63">
        <w:rPr>
          <w:rFonts w:ascii="Trebuchet MS" w:hAnsi="Trebuchet MS"/>
          <w:b/>
          <w:highlight w:val="yellow"/>
          <w:shd w:val="clear" w:color="auto" w:fill="008080"/>
        </w:rPr>
        <w:t>) – ((</w:t>
      </w:r>
      <w:proofErr w:type="spellStart"/>
      <w:r w:rsidRPr="00FF4E63">
        <w:rPr>
          <w:rFonts w:ascii="Trebuchet MS" w:hAnsi="Trebuchet MS"/>
          <w:b/>
          <w:highlight w:val="yellow"/>
          <w:shd w:val="clear" w:color="auto" w:fill="008080"/>
        </w:rPr>
        <w:t>Qty</w:t>
      </w:r>
      <w:proofErr w:type="spellEnd"/>
      <w:r w:rsidRPr="00FF4E63">
        <w:rPr>
          <w:rFonts w:ascii="Trebuchet MS" w:hAnsi="Trebuchet MS"/>
          <w:b/>
          <w:highlight w:val="yellow"/>
          <w:shd w:val="clear" w:color="auto" w:fill="008080"/>
        </w:rPr>
        <w:t xml:space="preserve"> x</w:t>
      </w:r>
      <w:r w:rsidR="00512C9D" w:rsidRPr="00FF4E63">
        <w:rPr>
          <w:rFonts w:ascii="Trebuchet MS" w:hAnsi="Trebuchet MS"/>
          <w:b/>
          <w:highlight w:val="yellow"/>
          <w:shd w:val="clear" w:color="auto" w:fill="008080"/>
        </w:rPr>
        <w:t xml:space="preserve"> Unit </w:t>
      </w:r>
      <w:proofErr w:type="spellStart"/>
      <w:r w:rsidR="00512C9D" w:rsidRPr="00FF4E63">
        <w:rPr>
          <w:rFonts w:ascii="Trebuchet MS" w:hAnsi="Trebuchet MS"/>
          <w:b/>
          <w:highlight w:val="yellow"/>
          <w:shd w:val="clear" w:color="auto" w:fill="008080"/>
        </w:rPr>
        <w:t>Variabel</w:t>
      </w:r>
      <w:proofErr w:type="spellEnd"/>
      <w:r w:rsidR="00512C9D" w:rsidRPr="00FF4E63">
        <w:rPr>
          <w:rFonts w:ascii="Trebuchet MS" w:hAnsi="Trebuchet MS"/>
          <w:b/>
          <w:highlight w:val="yellow"/>
          <w:shd w:val="clear" w:color="auto" w:fill="008080"/>
        </w:rPr>
        <w:t xml:space="preserve"> cost) + Fix Cost) = 0, ATAU</w:t>
      </w:r>
    </w:p>
    <w:p w:rsidR="00512C9D" w:rsidRPr="00FF4E63" w:rsidRDefault="007B0ECD" w:rsidP="00512C9D">
      <w:pPr>
        <w:pStyle w:val="ListParagraph"/>
        <w:numPr>
          <w:ilvl w:val="0"/>
          <w:numId w:val="12"/>
        </w:numPr>
        <w:spacing w:line="360" w:lineRule="auto"/>
        <w:jc w:val="both"/>
        <w:rPr>
          <w:highlight w:val="yellow"/>
        </w:rPr>
      </w:pPr>
      <w:r w:rsidRPr="00FF4E63">
        <w:rPr>
          <w:rFonts w:ascii="Trebuchet MS" w:hAnsi="Trebuchet MS"/>
          <w:b/>
          <w:highlight w:val="yellow"/>
          <w:shd w:val="clear" w:color="auto" w:fill="008080"/>
        </w:rPr>
        <w:t>(</w:t>
      </w:r>
      <w:proofErr w:type="spellStart"/>
      <w:r w:rsidRPr="00FF4E63">
        <w:rPr>
          <w:rFonts w:ascii="Trebuchet MS" w:hAnsi="Trebuchet MS"/>
          <w:b/>
          <w:highlight w:val="yellow"/>
          <w:shd w:val="clear" w:color="auto" w:fill="008080"/>
        </w:rPr>
        <w:t>Harga</w:t>
      </w:r>
      <w:proofErr w:type="spellEnd"/>
      <w:r w:rsidRPr="00FF4E63">
        <w:rPr>
          <w:rFonts w:ascii="Trebuchet MS" w:hAnsi="Trebuchet MS"/>
          <w:b/>
          <w:highlight w:val="yellow"/>
          <w:shd w:val="clear" w:color="auto" w:fill="008080"/>
        </w:rPr>
        <w:t xml:space="preserve"> per unit x </w:t>
      </w:r>
      <w:proofErr w:type="spellStart"/>
      <w:r w:rsidRPr="00FF4E63">
        <w:rPr>
          <w:rFonts w:ascii="Trebuchet MS" w:hAnsi="Trebuchet MS"/>
          <w:b/>
          <w:highlight w:val="yellow"/>
          <w:shd w:val="clear" w:color="auto" w:fill="008080"/>
        </w:rPr>
        <w:t>Qty</w:t>
      </w:r>
      <w:proofErr w:type="spellEnd"/>
      <w:r w:rsidRPr="00FF4E63">
        <w:rPr>
          <w:rFonts w:ascii="Trebuchet MS" w:hAnsi="Trebuchet MS"/>
          <w:b/>
          <w:highlight w:val="yellow"/>
          <w:shd w:val="clear" w:color="auto" w:fill="008080"/>
        </w:rPr>
        <w:t>) – (</w:t>
      </w:r>
      <w:proofErr w:type="spellStart"/>
      <w:r w:rsidRPr="00FF4E63">
        <w:rPr>
          <w:rFonts w:ascii="Trebuchet MS" w:hAnsi="Trebuchet MS"/>
          <w:b/>
          <w:highlight w:val="yellow"/>
          <w:shd w:val="clear" w:color="auto" w:fill="008080"/>
        </w:rPr>
        <w:t>Qty</w:t>
      </w:r>
      <w:proofErr w:type="spellEnd"/>
      <w:r w:rsidRPr="00FF4E63">
        <w:rPr>
          <w:rFonts w:ascii="Trebuchet MS" w:hAnsi="Trebuchet MS"/>
          <w:b/>
          <w:highlight w:val="yellow"/>
          <w:shd w:val="clear" w:color="auto" w:fill="008080"/>
        </w:rPr>
        <w:t xml:space="preserve"> x </w:t>
      </w:r>
      <w:r w:rsidR="00512C9D" w:rsidRPr="00FF4E63">
        <w:rPr>
          <w:rFonts w:ascii="Trebuchet MS" w:hAnsi="Trebuchet MS"/>
          <w:b/>
          <w:highlight w:val="yellow"/>
          <w:shd w:val="clear" w:color="auto" w:fill="008080"/>
        </w:rPr>
        <w:t xml:space="preserve">Unit </w:t>
      </w:r>
      <w:proofErr w:type="spellStart"/>
      <w:r w:rsidR="00512C9D" w:rsidRPr="00FF4E63">
        <w:rPr>
          <w:rFonts w:ascii="Trebuchet MS" w:hAnsi="Trebuchet MS"/>
          <w:b/>
          <w:highlight w:val="yellow"/>
          <w:shd w:val="clear" w:color="auto" w:fill="008080"/>
        </w:rPr>
        <w:t>Variabel</w:t>
      </w:r>
      <w:proofErr w:type="spellEnd"/>
      <w:r w:rsidR="00512C9D" w:rsidRPr="00FF4E63">
        <w:rPr>
          <w:rFonts w:ascii="Trebuchet MS" w:hAnsi="Trebuchet MS"/>
          <w:b/>
          <w:highlight w:val="yellow"/>
          <w:shd w:val="clear" w:color="auto" w:fill="008080"/>
        </w:rPr>
        <w:t xml:space="preserve"> cost) - + Fix Cost = 0</w:t>
      </w:r>
    </w:p>
    <w:p w:rsidR="00512C9D" w:rsidRPr="00FF4E63" w:rsidRDefault="00512C9D" w:rsidP="00512C9D">
      <w:pPr>
        <w:pStyle w:val="ListParagraph"/>
        <w:numPr>
          <w:ilvl w:val="0"/>
          <w:numId w:val="12"/>
        </w:numPr>
        <w:spacing w:line="360" w:lineRule="auto"/>
        <w:jc w:val="both"/>
        <w:rPr>
          <w:highlight w:val="yellow"/>
        </w:rPr>
      </w:pPr>
      <w:proofErr w:type="spellStart"/>
      <w:r w:rsidRPr="00FF4E63">
        <w:rPr>
          <w:rFonts w:ascii="Trebuchet MS" w:hAnsi="Trebuchet MS"/>
          <w:b/>
          <w:highlight w:val="yellow"/>
          <w:shd w:val="clear" w:color="auto" w:fill="008080"/>
        </w:rPr>
        <w:t>Qty</w:t>
      </w:r>
      <w:proofErr w:type="spellEnd"/>
      <w:r w:rsidRPr="00FF4E63">
        <w:rPr>
          <w:rFonts w:ascii="Trebuchet MS" w:hAnsi="Trebuchet MS"/>
          <w:b/>
          <w:highlight w:val="yellow"/>
          <w:shd w:val="clear" w:color="auto" w:fill="008080"/>
        </w:rPr>
        <w:t xml:space="preserve"> x (</w:t>
      </w:r>
      <w:proofErr w:type="spellStart"/>
      <w:r w:rsidRPr="00FF4E63">
        <w:rPr>
          <w:rFonts w:ascii="Trebuchet MS" w:hAnsi="Trebuchet MS"/>
          <w:b/>
          <w:highlight w:val="yellow"/>
          <w:shd w:val="clear" w:color="auto" w:fill="008080"/>
        </w:rPr>
        <w:t>Harga</w:t>
      </w:r>
      <w:proofErr w:type="spellEnd"/>
      <w:r w:rsidRPr="00FF4E63">
        <w:rPr>
          <w:rFonts w:ascii="Trebuchet MS" w:hAnsi="Trebuchet MS"/>
          <w:b/>
          <w:highlight w:val="yellow"/>
          <w:shd w:val="clear" w:color="auto" w:fill="008080"/>
        </w:rPr>
        <w:t xml:space="preserve"> per unit – Unit </w:t>
      </w:r>
      <w:proofErr w:type="spellStart"/>
      <w:r w:rsidRPr="00FF4E63">
        <w:rPr>
          <w:rFonts w:ascii="Trebuchet MS" w:hAnsi="Trebuchet MS"/>
          <w:b/>
          <w:highlight w:val="yellow"/>
          <w:shd w:val="clear" w:color="auto" w:fill="008080"/>
        </w:rPr>
        <w:t>Variabel</w:t>
      </w:r>
      <w:proofErr w:type="spellEnd"/>
      <w:r w:rsidRPr="00FF4E63">
        <w:rPr>
          <w:rFonts w:ascii="Trebuchet MS" w:hAnsi="Trebuchet MS"/>
          <w:b/>
          <w:highlight w:val="yellow"/>
          <w:shd w:val="clear" w:color="auto" w:fill="008080"/>
        </w:rPr>
        <w:t xml:space="preserve"> cost) = Fixed Cost</w:t>
      </w:r>
    </w:p>
    <w:p w:rsidR="00512C9D" w:rsidRPr="00823C76" w:rsidRDefault="00512C9D" w:rsidP="00FF4E63">
      <w:pPr>
        <w:pStyle w:val="ListParagraph"/>
        <w:numPr>
          <w:ilvl w:val="0"/>
          <w:numId w:val="12"/>
        </w:numPr>
        <w:spacing w:line="360" w:lineRule="auto"/>
        <w:jc w:val="both"/>
      </w:pPr>
      <w:proofErr w:type="spellStart"/>
      <w:r w:rsidRPr="00823C76">
        <w:rPr>
          <w:rFonts w:ascii="Trebuchet MS" w:hAnsi="Trebuchet MS"/>
        </w:rPr>
        <w:t>Keterangan</w:t>
      </w:r>
      <w:proofErr w:type="spellEnd"/>
      <w:r w:rsidRPr="00823C76">
        <w:rPr>
          <w:rFonts w:ascii="Trebuchet MS" w:hAnsi="Trebuchet MS"/>
        </w:rPr>
        <w:t xml:space="preserve"> :</w:t>
      </w:r>
    </w:p>
    <w:p w:rsidR="00512C9D" w:rsidRPr="00823C76" w:rsidRDefault="00512C9D" w:rsidP="00512C9D">
      <w:pPr>
        <w:pStyle w:val="ListParagraph"/>
        <w:numPr>
          <w:ilvl w:val="0"/>
          <w:numId w:val="12"/>
        </w:numPr>
        <w:spacing w:line="360" w:lineRule="auto"/>
        <w:jc w:val="both"/>
      </w:pPr>
      <w:r w:rsidRPr="00823C76">
        <w:rPr>
          <w:rFonts w:ascii="Trebuchet MS" w:hAnsi="Trebuchet MS"/>
          <w:b/>
        </w:rPr>
        <w:t>Q (</w:t>
      </w:r>
      <w:r w:rsidRPr="00823C76">
        <w:rPr>
          <w:rFonts w:ascii="Trebuchet MS" w:hAnsi="Trebuchet MS"/>
          <w:b/>
          <w:i/>
        </w:rPr>
        <w:t>Quantity</w:t>
      </w:r>
      <w:r w:rsidRPr="00823C76">
        <w:rPr>
          <w:rFonts w:ascii="Trebuchet MS" w:hAnsi="Trebuchet MS"/>
          <w:b/>
        </w:rPr>
        <w:t xml:space="preserve"> )</w:t>
      </w:r>
      <w:r w:rsidRPr="00823C76">
        <w:rPr>
          <w:rFonts w:ascii="Trebuchet MS" w:hAnsi="Trebuchet MS"/>
        </w:rPr>
        <w:t xml:space="preserve"> </w:t>
      </w:r>
      <w:proofErr w:type="spellStart"/>
      <w:r w:rsidRPr="00823C76">
        <w:rPr>
          <w:rFonts w:ascii="Trebuchet MS" w:hAnsi="Trebuchet MS"/>
        </w:rPr>
        <w:t>adalah</w:t>
      </w:r>
      <w:proofErr w:type="spellEnd"/>
      <w:r w:rsidRPr="00823C76">
        <w:rPr>
          <w:rFonts w:ascii="Trebuchet MS" w:hAnsi="Trebuchet MS"/>
        </w:rPr>
        <w:t xml:space="preserve"> </w:t>
      </w:r>
      <w:proofErr w:type="spellStart"/>
      <w:r w:rsidRPr="00823C76">
        <w:rPr>
          <w:rFonts w:ascii="Trebuchet MS" w:hAnsi="Trebuchet MS"/>
        </w:rPr>
        <w:t>jumlah</w:t>
      </w:r>
      <w:proofErr w:type="spellEnd"/>
      <w:r w:rsidRPr="00823C76">
        <w:rPr>
          <w:rFonts w:ascii="Trebuchet MS" w:hAnsi="Trebuchet MS"/>
        </w:rPr>
        <w:t xml:space="preserve"> </w:t>
      </w:r>
      <w:proofErr w:type="spellStart"/>
      <w:r w:rsidRPr="00823C76">
        <w:rPr>
          <w:rFonts w:ascii="Trebuchet MS" w:hAnsi="Trebuchet MS"/>
        </w:rPr>
        <w:t>barang</w:t>
      </w:r>
      <w:proofErr w:type="spellEnd"/>
      <w:r w:rsidRPr="00823C76">
        <w:rPr>
          <w:rFonts w:ascii="Trebuchet MS" w:hAnsi="Trebuchet MS"/>
        </w:rPr>
        <w:t xml:space="preserve"> yang </w:t>
      </w:r>
      <w:proofErr w:type="spellStart"/>
      <w:r w:rsidRPr="00823C76">
        <w:rPr>
          <w:rFonts w:ascii="Trebuchet MS" w:hAnsi="Trebuchet MS"/>
        </w:rPr>
        <w:t>akan</w:t>
      </w:r>
      <w:proofErr w:type="spellEnd"/>
      <w:r w:rsidRPr="00823C76">
        <w:rPr>
          <w:rFonts w:ascii="Trebuchet MS" w:hAnsi="Trebuchet MS"/>
        </w:rPr>
        <w:t xml:space="preserve"> </w:t>
      </w:r>
      <w:proofErr w:type="spellStart"/>
      <w:r w:rsidRPr="00823C76">
        <w:rPr>
          <w:rFonts w:ascii="Trebuchet MS" w:hAnsi="Trebuchet MS"/>
        </w:rPr>
        <w:t>dijual</w:t>
      </w:r>
      <w:proofErr w:type="spellEnd"/>
      <w:r w:rsidRPr="00823C76">
        <w:rPr>
          <w:rFonts w:ascii="Trebuchet MS" w:hAnsi="Trebuchet MS"/>
        </w:rPr>
        <w:t xml:space="preserve">, yang </w:t>
      </w:r>
      <w:proofErr w:type="spellStart"/>
      <w:r w:rsidRPr="00823C76">
        <w:rPr>
          <w:rFonts w:ascii="Trebuchet MS" w:hAnsi="Trebuchet MS"/>
        </w:rPr>
        <w:t>dalam</w:t>
      </w:r>
      <w:proofErr w:type="spellEnd"/>
      <w:r w:rsidRPr="00823C76">
        <w:rPr>
          <w:rFonts w:ascii="Trebuchet MS" w:hAnsi="Trebuchet MS"/>
        </w:rPr>
        <w:t xml:space="preserve"> </w:t>
      </w:r>
      <w:proofErr w:type="spellStart"/>
      <w:r w:rsidRPr="00823C76">
        <w:rPr>
          <w:rFonts w:ascii="Trebuchet MS" w:hAnsi="Trebuchet MS"/>
        </w:rPr>
        <w:t>perusahaan</w:t>
      </w:r>
      <w:proofErr w:type="spellEnd"/>
      <w:r w:rsidRPr="00823C76">
        <w:rPr>
          <w:rFonts w:ascii="Trebuchet MS" w:hAnsi="Trebuchet MS"/>
        </w:rPr>
        <w:t xml:space="preserve"> </w:t>
      </w:r>
      <w:proofErr w:type="spellStart"/>
      <w:r w:rsidRPr="00823C76">
        <w:rPr>
          <w:rFonts w:ascii="Trebuchet MS" w:hAnsi="Trebuchet MS"/>
        </w:rPr>
        <w:t>manufaktur</w:t>
      </w:r>
      <w:proofErr w:type="spellEnd"/>
      <w:r w:rsidRPr="00823C76">
        <w:rPr>
          <w:rFonts w:ascii="Trebuchet MS" w:hAnsi="Trebuchet MS"/>
        </w:rPr>
        <w:t xml:space="preserve"> </w:t>
      </w:r>
      <w:proofErr w:type="spellStart"/>
      <w:r w:rsidRPr="00823C76">
        <w:rPr>
          <w:rFonts w:ascii="Trebuchet MS" w:hAnsi="Trebuchet MS"/>
        </w:rPr>
        <w:t>tentunya</w:t>
      </w:r>
      <w:proofErr w:type="spellEnd"/>
      <w:r w:rsidRPr="00823C76">
        <w:rPr>
          <w:rFonts w:ascii="Trebuchet MS" w:hAnsi="Trebuchet MS"/>
        </w:rPr>
        <w:t xml:space="preserve"> </w:t>
      </w:r>
      <w:proofErr w:type="spellStart"/>
      <w:r w:rsidRPr="00823C76">
        <w:rPr>
          <w:rFonts w:ascii="Trebuchet MS" w:hAnsi="Trebuchet MS"/>
        </w:rPr>
        <w:t>diproduksi</w:t>
      </w:r>
      <w:proofErr w:type="spellEnd"/>
      <w:r w:rsidRPr="00823C76">
        <w:rPr>
          <w:rFonts w:ascii="Trebuchet MS" w:hAnsi="Trebuchet MS"/>
        </w:rPr>
        <w:t xml:space="preserve"> </w:t>
      </w:r>
      <w:proofErr w:type="spellStart"/>
      <w:r w:rsidRPr="00823C76">
        <w:rPr>
          <w:rFonts w:ascii="Trebuchet MS" w:hAnsi="Trebuchet MS"/>
        </w:rPr>
        <w:t>terlebih</w:t>
      </w:r>
      <w:proofErr w:type="spellEnd"/>
      <w:r w:rsidRPr="00823C76">
        <w:rPr>
          <w:rFonts w:ascii="Trebuchet MS" w:hAnsi="Trebuchet MS"/>
        </w:rPr>
        <w:t xml:space="preserve"> </w:t>
      </w:r>
      <w:proofErr w:type="spellStart"/>
      <w:r w:rsidRPr="00823C76">
        <w:rPr>
          <w:rFonts w:ascii="Trebuchet MS" w:hAnsi="Trebuchet MS"/>
        </w:rPr>
        <w:t>dahulu</w:t>
      </w:r>
      <w:proofErr w:type="spellEnd"/>
      <w:r w:rsidRPr="00823C76">
        <w:rPr>
          <w:rFonts w:ascii="Trebuchet MS" w:hAnsi="Trebuchet MS"/>
        </w:rPr>
        <w:t>;</w:t>
      </w:r>
    </w:p>
    <w:p w:rsidR="00512C9D" w:rsidRPr="00823C76" w:rsidRDefault="00512C9D" w:rsidP="00512C9D">
      <w:pPr>
        <w:pStyle w:val="ListParagraph"/>
        <w:numPr>
          <w:ilvl w:val="0"/>
          <w:numId w:val="12"/>
        </w:numPr>
        <w:spacing w:line="360" w:lineRule="auto"/>
        <w:jc w:val="both"/>
      </w:pPr>
      <w:r w:rsidRPr="00823C76">
        <w:rPr>
          <w:rFonts w:ascii="Trebuchet MS" w:hAnsi="Trebuchet MS"/>
          <w:b/>
        </w:rPr>
        <w:t>R</w:t>
      </w:r>
      <w:r w:rsidRPr="00823C76">
        <w:rPr>
          <w:rFonts w:ascii="Trebuchet MS" w:hAnsi="Trebuchet MS"/>
          <w:b/>
          <w:i/>
        </w:rPr>
        <w:t xml:space="preserve"> (Revenue )</w:t>
      </w:r>
      <w:r w:rsidRPr="00823C76">
        <w:rPr>
          <w:rFonts w:ascii="Trebuchet MS" w:hAnsi="Trebuchet MS"/>
        </w:rPr>
        <w:t xml:space="preserve"> </w:t>
      </w:r>
      <w:proofErr w:type="spellStart"/>
      <w:r w:rsidRPr="00823C76">
        <w:rPr>
          <w:rFonts w:ascii="Trebuchet MS" w:hAnsi="Trebuchet MS"/>
        </w:rPr>
        <w:t>adalah</w:t>
      </w:r>
      <w:proofErr w:type="spellEnd"/>
      <w:r w:rsidRPr="00823C76">
        <w:rPr>
          <w:rFonts w:ascii="Trebuchet MS" w:hAnsi="Trebuchet MS"/>
        </w:rPr>
        <w:t xml:space="preserve"> </w:t>
      </w:r>
      <w:proofErr w:type="spellStart"/>
      <w:r w:rsidRPr="00823C76">
        <w:rPr>
          <w:rFonts w:ascii="Trebuchet MS" w:hAnsi="Trebuchet MS"/>
        </w:rPr>
        <w:t>pendapatan</w:t>
      </w:r>
      <w:proofErr w:type="spellEnd"/>
      <w:r w:rsidRPr="00823C76">
        <w:rPr>
          <w:rFonts w:ascii="Trebuchet MS" w:hAnsi="Trebuchet MS"/>
        </w:rPr>
        <w:t xml:space="preserve">, yang </w:t>
      </w:r>
      <w:proofErr w:type="spellStart"/>
      <w:r w:rsidRPr="00823C76">
        <w:rPr>
          <w:rFonts w:ascii="Trebuchet MS" w:hAnsi="Trebuchet MS"/>
        </w:rPr>
        <w:t>dalam</w:t>
      </w:r>
      <w:proofErr w:type="spellEnd"/>
      <w:r w:rsidRPr="00823C76">
        <w:rPr>
          <w:rFonts w:ascii="Trebuchet MS" w:hAnsi="Trebuchet MS"/>
        </w:rPr>
        <w:t xml:space="preserve"> </w:t>
      </w:r>
      <w:proofErr w:type="spellStart"/>
      <w:r w:rsidRPr="00823C76">
        <w:rPr>
          <w:rFonts w:ascii="Trebuchet MS" w:hAnsi="Trebuchet MS"/>
        </w:rPr>
        <w:t>perusahaan</w:t>
      </w:r>
      <w:proofErr w:type="spellEnd"/>
      <w:r w:rsidRPr="00823C76">
        <w:rPr>
          <w:rFonts w:ascii="Trebuchet MS" w:hAnsi="Trebuchet MS"/>
        </w:rPr>
        <w:t xml:space="preserve"> </w:t>
      </w:r>
      <w:proofErr w:type="spellStart"/>
      <w:r w:rsidRPr="00823C76">
        <w:rPr>
          <w:rFonts w:ascii="Trebuchet MS" w:hAnsi="Trebuchet MS"/>
        </w:rPr>
        <w:t>manufaktur</w:t>
      </w:r>
      <w:proofErr w:type="spellEnd"/>
      <w:r w:rsidRPr="00823C76">
        <w:rPr>
          <w:rFonts w:ascii="Trebuchet MS" w:hAnsi="Trebuchet MS"/>
        </w:rPr>
        <w:t xml:space="preserve"> </w:t>
      </w:r>
      <w:proofErr w:type="spellStart"/>
      <w:r w:rsidRPr="00823C76">
        <w:rPr>
          <w:rFonts w:ascii="Trebuchet MS" w:hAnsi="Trebuchet MS"/>
        </w:rPr>
        <w:t>biasanya</w:t>
      </w:r>
      <w:proofErr w:type="spellEnd"/>
      <w:r w:rsidRPr="00823C76">
        <w:rPr>
          <w:rFonts w:ascii="Trebuchet MS" w:hAnsi="Trebuchet MS"/>
        </w:rPr>
        <w:t xml:space="preserve"> </w:t>
      </w:r>
      <w:proofErr w:type="spellStart"/>
      <w:r w:rsidRPr="00823C76">
        <w:rPr>
          <w:rFonts w:ascii="Trebuchet MS" w:hAnsi="Trebuchet MS"/>
        </w:rPr>
        <w:t>didominasi</w:t>
      </w:r>
      <w:proofErr w:type="spellEnd"/>
      <w:r w:rsidRPr="00823C76">
        <w:rPr>
          <w:rFonts w:ascii="Trebuchet MS" w:hAnsi="Trebuchet MS"/>
        </w:rPr>
        <w:t xml:space="preserve"> </w:t>
      </w:r>
      <w:proofErr w:type="spellStart"/>
      <w:r w:rsidRPr="00823C76">
        <w:rPr>
          <w:rFonts w:ascii="Trebuchet MS" w:hAnsi="Trebuchet MS"/>
        </w:rPr>
        <w:t>oleh</w:t>
      </w:r>
      <w:proofErr w:type="spellEnd"/>
      <w:r w:rsidRPr="00823C76">
        <w:rPr>
          <w:rFonts w:ascii="Trebuchet MS" w:hAnsi="Trebuchet MS"/>
        </w:rPr>
        <w:t xml:space="preserve"> Sales, yang </w:t>
      </w:r>
      <w:proofErr w:type="spellStart"/>
      <w:r w:rsidRPr="00823C76">
        <w:rPr>
          <w:rFonts w:ascii="Trebuchet MS" w:hAnsi="Trebuchet MS"/>
        </w:rPr>
        <w:t>mana</w:t>
      </w:r>
      <w:proofErr w:type="spellEnd"/>
      <w:r w:rsidRPr="00823C76">
        <w:rPr>
          <w:rFonts w:ascii="Trebuchet MS" w:hAnsi="Trebuchet MS"/>
        </w:rPr>
        <w:t xml:space="preserve"> Sales (</w:t>
      </w:r>
      <w:proofErr w:type="spellStart"/>
      <w:r w:rsidRPr="00823C76">
        <w:rPr>
          <w:rFonts w:ascii="Trebuchet MS" w:hAnsi="Trebuchet MS"/>
        </w:rPr>
        <w:t>penjualan</w:t>
      </w:r>
      <w:proofErr w:type="spellEnd"/>
      <w:r w:rsidRPr="00823C76">
        <w:rPr>
          <w:rFonts w:ascii="Trebuchet MS" w:hAnsi="Trebuchet MS"/>
        </w:rPr>
        <w:t xml:space="preserve">) </w:t>
      </w:r>
      <w:proofErr w:type="spellStart"/>
      <w:r w:rsidRPr="00823C76">
        <w:rPr>
          <w:rFonts w:ascii="Trebuchet MS" w:hAnsi="Trebuchet MS"/>
        </w:rPr>
        <w:t>adlah</w:t>
      </w:r>
      <w:proofErr w:type="spellEnd"/>
      <w:r w:rsidRPr="00823C76">
        <w:rPr>
          <w:rFonts w:ascii="Trebuchet MS" w:hAnsi="Trebuchet MS"/>
        </w:rPr>
        <w:t xml:space="preserve"> </w:t>
      </w:r>
      <w:proofErr w:type="spellStart"/>
      <w:r w:rsidRPr="00823C76">
        <w:rPr>
          <w:rFonts w:ascii="Trebuchet MS" w:hAnsi="Trebuchet MS"/>
        </w:rPr>
        <w:t>jumlah</w:t>
      </w:r>
      <w:proofErr w:type="spellEnd"/>
      <w:r w:rsidRPr="00823C76">
        <w:rPr>
          <w:rFonts w:ascii="Trebuchet MS" w:hAnsi="Trebuchet MS"/>
        </w:rPr>
        <w:t xml:space="preserve"> </w:t>
      </w:r>
      <w:proofErr w:type="spellStart"/>
      <w:r w:rsidRPr="00823C76">
        <w:rPr>
          <w:rFonts w:ascii="Trebuchet MS" w:hAnsi="Trebuchet MS"/>
        </w:rPr>
        <w:t>terjual</w:t>
      </w:r>
      <w:proofErr w:type="spellEnd"/>
      <w:r w:rsidRPr="00823C76">
        <w:rPr>
          <w:rFonts w:ascii="Trebuchet MS" w:hAnsi="Trebuchet MS"/>
        </w:rPr>
        <w:t xml:space="preserve"> (</w:t>
      </w:r>
      <w:proofErr w:type="spellStart"/>
      <w:r w:rsidRPr="00823C76">
        <w:rPr>
          <w:rFonts w:ascii="Trebuchet MS" w:hAnsi="Trebuchet MS"/>
        </w:rPr>
        <w:t>Qty</w:t>
      </w:r>
      <w:proofErr w:type="spellEnd"/>
      <w:r w:rsidRPr="00823C76">
        <w:rPr>
          <w:rFonts w:ascii="Trebuchet MS" w:hAnsi="Trebuchet MS"/>
        </w:rPr>
        <w:t xml:space="preserve"> x Unit </w:t>
      </w:r>
      <w:proofErr w:type="spellStart"/>
      <w:r w:rsidRPr="00823C76">
        <w:rPr>
          <w:rFonts w:ascii="Trebuchet MS" w:hAnsi="Trebuchet MS"/>
        </w:rPr>
        <w:t>produk</w:t>
      </w:r>
      <w:proofErr w:type="spellEnd"/>
      <w:r w:rsidRPr="00823C76">
        <w:rPr>
          <w:rFonts w:ascii="Trebuchet MS" w:hAnsi="Trebuchet MS"/>
        </w:rPr>
        <w:t xml:space="preserve"> yang </w:t>
      </w:r>
      <w:proofErr w:type="spellStart"/>
      <w:r w:rsidRPr="00823C76">
        <w:rPr>
          <w:rFonts w:ascii="Trebuchet MS" w:hAnsi="Trebuchet MS"/>
        </w:rPr>
        <w:t>terjual</w:t>
      </w:r>
      <w:proofErr w:type="spellEnd"/>
      <w:r w:rsidRPr="00823C76">
        <w:rPr>
          <w:rFonts w:ascii="Trebuchet MS" w:hAnsi="Trebuchet MS"/>
        </w:rPr>
        <w:t>);</w:t>
      </w:r>
    </w:p>
    <w:p w:rsidR="00512C9D" w:rsidRPr="00823C76" w:rsidRDefault="00512C9D" w:rsidP="00512C9D">
      <w:pPr>
        <w:pStyle w:val="ListParagraph"/>
        <w:numPr>
          <w:ilvl w:val="0"/>
          <w:numId w:val="12"/>
        </w:numPr>
        <w:spacing w:line="360" w:lineRule="auto"/>
        <w:jc w:val="both"/>
      </w:pPr>
      <w:r w:rsidRPr="00823C76">
        <w:rPr>
          <w:rFonts w:ascii="Trebuchet MS" w:hAnsi="Trebuchet MS"/>
          <w:b/>
          <w:i/>
        </w:rPr>
        <w:t>Unit Price</w:t>
      </w:r>
      <w:r w:rsidRPr="00823C76">
        <w:rPr>
          <w:rFonts w:ascii="Trebuchet MS" w:hAnsi="Trebuchet MS"/>
        </w:rPr>
        <w:t xml:space="preserve"> (</w:t>
      </w:r>
      <w:proofErr w:type="spellStart"/>
      <w:r w:rsidRPr="00823C76">
        <w:rPr>
          <w:rFonts w:ascii="Trebuchet MS" w:hAnsi="Trebuchet MS"/>
        </w:rPr>
        <w:t>harga</w:t>
      </w:r>
      <w:proofErr w:type="spellEnd"/>
      <w:r w:rsidRPr="00823C76">
        <w:rPr>
          <w:rFonts w:ascii="Trebuchet MS" w:hAnsi="Trebuchet MS"/>
        </w:rPr>
        <w:t xml:space="preserve"> per unit) </w:t>
      </w:r>
      <w:proofErr w:type="spellStart"/>
      <w:r w:rsidRPr="00823C76">
        <w:rPr>
          <w:rFonts w:ascii="Trebuchet MS" w:hAnsi="Trebuchet MS"/>
        </w:rPr>
        <w:t>adalah</w:t>
      </w:r>
      <w:proofErr w:type="spellEnd"/>
      <w:r w:rsidRPr="00823C76">
        <w:rPr>
          <w:rFonts w:ascii="Trebuchet MS" w:hAnsi="Trebuchet MS"/>
        </w:rPr>
        <w:t xml:space="preserve"> </w:t>
      </w:r>
      <w:proofErr w:type="spellStart"/>
      <w:r w:rsidRPr="00823C76">
        <w:rPr>
          <w:rFonts w:ascii="Trebuchet MS" w:hAnsi="Trebuchet MS"/>
        </w:rPr>
        <w:t>harga</w:t>
      </w:r>
      <w:proofErr w:type="spellEnd"/>
      <w:r w:rsidRPr="00823C76">
        <w:rPr>
          <w:rFonts w:ascii="Trebuchet MS" w:hAnsi="Trebuchet MS"/>
        </w:rPr>
        <w:t xml:space="preserve"> per unit </w:t>
      </w:r>
      <w:proofErr w:type="spellStart"/>
      <w:r w:rsidRPr="00823C76">
        <w:rPr>
          <w:rFonts w:ascii="Trebuchet MS" w:hAnsi="Trebuchet MS"/>
        </w:rPr>
        <w:t>dari</w:t>
      </w:r>
      <w:proofErr w:type="spellEnd"/>
      <w:r w:rsidRPr="00823C76">
        <w:rPr>
          <w:rFonts w:ascii="Trebuchet MS" w:hAnsi="Trebuchet MS"/>
        </w:rPr>
        <w:t xml:space="preserve"> </w:t>
      </w:r>
      <w:proofErr w:type="spellStart"/>
      <w:r w:rsidRPr="00823C76">
        <w:rPr>
          <w:rFonts w:ascii="Trebuchet MS" w:hAnsi="Trebuchet MS"/>
        </w:rPr>
        <w:t>barang</w:t>
      </w:r>
      <w:proofErr w:type="spellEnd"/>
      <w:r w:rsidRPr="00823C76">
        <w:rPr>
          <w:rFonts w:ascii="Trebuchet MS" w:hAnsi="Trebuchet MS"/>
        </w:rPr>
        <w:t xml:space="preserve"> yang </w:t>
      </w:r>
      <w:proofErr w:type="spellStart"/>
      <w:r w:rsidRPr="00823C76">
        <w:rPr>
          <w:rFonts w:ascii="Trebuchet MS" w:hAnsi="Trebuchet MS"/>
        </w:rPr>
        <w:t>akan</w:t>
      </w:r>
      <w:proofErr w:type="spellEnd"/>
      <w:r w:rsidRPr="00823C76">
        <w:rPr>
          <w:rFonts w:ascii="Trebuchet MS" w:hAnsi="Trebuchet MS"/>
        </w:rPr>
        <w:t xml:space="preserve"> </w:t>
      </w:r>
      <w:proofErr w:type="spellStart"/>
      <w:r w:rsidRPr="00823C76">
        <w:rPr>
          <w:rFonts w:ascii="Trebuchet MS" w:hAnsi="Trebuchet MS"/>
        </w:rPr>
        <w:t>dijual</w:t>
      </w:r>
      <w:proofErr w:type="spellEnd"/>
      <w:r w:rsidRPr="00823C76">
        <w:rPr>
          <w:rFonts w:ascii="Trebuchet MS" w:hAnsi="Trebuchet MS"/>
        </w:rPr>
        <w:t>;</w:t>
      </w:r>
    </w:p>
    <w:p w:rsidR="00512C9D" w:rsidRPr="00823C76" w:rsidRDefault="00512C9D" w:rsidP="00512C9D">
      <w:pPr>
        <w:pStyle w:val="ListParagraph"/>
        <w:numPr>
          <w:ilvl w:val="0"/>
          <w:numId w:val="12"/>
        </w:numPr>
        <w:spacing w:line="360" w:lineRule="auto"/>
        <w:jc w:val="both"/>
      </w:pPr>
      <w:r w:rsidRPr="00823C76">
        <w:rPr>
          <w:rFonts w:ascii="Trebuchet MS" w:hAnsi="Trebuchet MS"/>
          <w:b/>
        </w:rPr>
        <w:t>VC</w:t>
      </w:r>
      <w:r w:rsidRPr="00823C76">
        <w:rPr>
          <w:rFonts w:ascii="Trebuchet MS" w:hAnsi="Trebuchet MS"/>
          <w:b/>
          <w:i/>
        </w:rPr>
        <w:t xml:space="preserve"> (</w:t>
      </w:r>
      <w:proofErr w:type="spellStart"/>
      <w:r w:rsidRPr="00823C76">
        <w:rPr>
          <w:rFonts w:ascii="Trebuchet MS" w:hAnsi="Trebuchet MS"/>
          <w:b/>
          <w:i/>
        </w:rPr>
        <w:t>Variabel</w:t>
      </w:r>
      <w:proofErr w:type="spellEnd"/>
      <w:r w:rsidRPr="00823C76">
        <w:rPr>
          <w:rFonts w:ascii="Trebuchet MS" w:hAnsi="Trebuchet MS"/>
          <w:b/>
          <w:i/>
        </w:rPr>
        <w:t xml:space="preserve"> Cost</w:t>
      </w:r>
      <w:r w:rsidRPr="00823C76">
        <w:rPr>
          <w:rFonts w:ascii="Trebuchet MS" w:hAnsi="Trebuchet MS"/>
        </w:rPr>
        <w:t xml:space="preserve">) </w:t>
      </w:r>
      <w:proofErr w:type="spellStart"/>
      <w:r w:rsidRPr="00823C76">
        <w:rPr>
          <w:rFonts w:ascii="Trebuchet MS" w:hAnsi="Trebuchet MS"/>
        </w:rPr>
        <w:t>adalah</w:t>
      </w:r>
      <w:proofErr w:type="spellEnd"/>
      <w:r w:rsidRPr="00823C76">
        <w:rPr>
          <w:rFonts w:ascii="Trebuchet MS" w:hAnsi="Trebuchet MS"/>
        </w:rPr>
        <w:t xml:space="preserve"> cost yang </w:t>
      </w:r>
      <w:proofErr w:type="spellStart"/>
      <w:r w:rsidRPr="00823C76">
        <w:rPr>
          <w:rFonts w:ascii="Trebuchet MS" w:hAnsi="Trebuchet MS"/>
        </w:rPr>
        <w:t>timbul</w:t>
      </w:r>
      <w:proofErr w:type="spellEnd"/>
      <w:r w:rsidRPr="00823C76">
        <w:rPr>
          <w:rFonts w:ascii="Trebuchet MS" w:hAnsi="Trebuchet MS"/>
        </w:rPr>
        <w:t xml:space="preserve"> </w:t>
      </w:r>
      <w:proofErr w:type="spellStart"/>
      <w:r w:rsidRPr="00823C76">
        <w:rPr>
          <w:rFonts w:ascii="Trebuchet MS" w:hAnsi="Trebuchet MS"/>
        </w:rPr>
        <w:t>akibat</w:t>
      </w:r>
      <w:proofErr w:type="spellEnd"/>
      <w:r w:rsidRPr="00823C76">
        <w:rPr>
          <w:rFonts w:ascii="Trebuchet MS" w:hAnsi="Trebuchet MS"/>
        </w:rPr>
        <w:t xml:space="preserve"> </w:t>
      </w:r>
      <w:proofErr w:type="spellStart"/>
      <w:r w:rsidRPr="00823C76">
        <w:rPr>
          <w:rFonts w:ascii="Trebuchet MS" w:hAnsi="Trebuchet MS"/>
        </w:rPr>
        <w:t>diproduksinya</w:t>
      </w:r>
      <w:proofErr w:type="spellEnd"/>
      <w:r w:rsidRPr="00823C76">
        <w:rPr>
          <w:rFonts w:ascii="Trebuchet MS" w:hAnsi="Trebuchet MS"/>
        </w:rPr>
        <w:t xml:space="preserve"> </w:t>
      </w:r>
      <w:proofErr w:type="spellStart"/>
      <w:r w:rsidRPr="00823C76">
        <w:rPr>
          <w:rFonts w:ascii="Trebuchet MS" w:hAnsi="Trebuchet MS"/>
        </w:rPr>
        <w:t>suatu</w:t>
      </w:r>
      <w:proofErr w:type="spellEnd"/>
      <w:r w:rsidRPr="00823C76">
        <w:rPr>
          <w:rFonts w:ascii="Trebuchet MS" w:hAnsi="Trebuchet MS"/>
        </w:rPr>
        <w:t xml:space="preserve"> </w:t>
      </w:r>
      <w:proofErr w:type="spellStart"/>
      <w:r w:rsidRPr="00823C76">
        <w:rPr>
          <w:rFonts w:ascii="Trebuchet MS" w:hAnsi="Trebuchet MS"/>
        </w:rPr>
        <w:t>barang</w:t>
      </w:r>
      <w:proofErr w:type="spellEnd"/>
      <w:r w:rsidRPr="00823C76">
        <w:rPr>
          <w:rFonts w:ascii="Trebuchet MS" w:hAnsi="Trebuchet MS"/>
        </w:rPr>
        <w:t xml:space="preserve">, </w:t>
      </w:r>
      <w:proofErr w:type="spellStart"/>
      <w:r w:rsidRPr="00823C76">
        <w:rPr>
          <w:rFonts w:ascii="Trebuchet MS" w:hAnsi="Trebuchet MS"/>
        </w:rPr>
        <w:t>artinya</w:t>
      </w:r>
      <w:proofErr w:type="spellEnd"/>
      <w:r w:rsidRPr="00823C76">
        <w:rPr>
          <w:rFonts w:ascii="Trebuchet MS" w:hAnsi="Trebuchet MS"/>
        </w:rPr>
        <w:t xml:space="preserve"> </w:t>
      </w:r>
      <w:proofErr w:type="spellStart"/>
      <w:r w:rsidRPr="00823C76">
        <w:rPr>
          <w:rFonts w:ascii="Trebuchet MS" w:hAnsi="Trebuchet MS"/>
        </w:rPr>
        <w:t>segala</w:t>
      </w:r>
      <w:proofErr w:type="spellEnd"/>
      <w:r w:rsidRPr="00823C76">
        <w:rPr>
          <w:rFonts w:ascii="Trebuchet MS" w:hAnsi="Trebuchet MS"/>
        </w:rPr>
        <w:t xml:space="preserve"> yang cost yang </w:t>
      </w:r>
      <w:proofErr w:type="spellStart"/>
      <w:r w:rsidRPr="00823C76">
        <w:rPr>
          <w:rFonts w:ascii="Trebuchet MS" w:hAnsi="Trebuchet MS"/>
        </w:rPr>
        <w:t>terjadi</w:t>
      </w:r>
      <w:proofErr w:type="spellEnd"/>
      <w:r w:rsidRPr="00823C76">
        <w:rPr>
          <w:rFonts w:ascii="Trebuchet MS" w:hAnsi="Trebuchet MS"/>
        </w:rPr>
        <w:t xml:space="preserve"> </w:t>
      </w:r>
      <w:proofErr w:type="spellStart"/>
      <w:r w:rsidRPr="00823C76">
        <w:rPr>
          <w:rFonts w:ascii="Trebuchet MS" w:hAnsi="Trebuchet MS"/>
        </w:rPr>
        <w:t>untuk</w:t>
      </w:r>
      <w:proofErr w:type="spellEnd"/>
      <w:r w:rsidRPr="00823C76">
        <w:rPr>
          <w:rFonts w:ascii="Trebuchet MS" w:hAnsi="Trebuchet MS"/>
        </w:rPr>
        <w:t xml:space="preserve"> </w:t>
      </w:r>
      <w:proofErr w:type="spellStart"/>
      <w:r w:rsidRPr="00823C76">
        <w:rPr>
          <w:rFonts w:ascii="Trebuchet MS" w:hAnsi="Trebuchet MS"/>
        </w:rPr>
        <w:t>memproduksi</w:t>
      </w:r>
      <w:proofErr w:type="spellEnd"/>
      <w:r w:rsidRPr="00823C76">
        <w:rPr>
          <w:rFonts w:ascii="Trebuchet MS" w:hAnsi="Trebuchet MS"/>
        </w:rPr>
        <w:t xml:space="preserve"> </w:t>
      </w:r>
      <w:proofErr w:type="spellStart"/>
      <w:r w:rsidRPr="00823C76">
        <w:rPr>
          <w:rFonts w:ascii="Trebuchet MS" w:hAnsi="Trebuchet MS"/>
        </w:rPr>
        <w:t>suatu</w:t>
      </w:r>
      <w:proofErr w:type="spellEnd"/>
      <w:r w:rsidRPr="00823C76">
        <w:rPr>
          <w:rFonts w:ascii="Trebuchet MS" w:hAnsi="Trebuchet MS"/>
        </w:rPr>
        <w:t xml:space="preserve"> </w:t>
      </w:r>
      <w:proofErr w:type="spellStart"/>
      <w:r w:rsidRPr="00823C76">
        <w:rPr>
          <w:rFonts w:ascii="Trebuchet MS" w:hAnsi="Trebuchet MS"/>
        </w:rPr>
        <w:t>barang</w:t>
      </w:r>
      <w:proofErr w:type="spellEnd"/>
      <w:r w:rsidRPr="00823C76">
        <w:rPr>
          <w:rFonts w:ascii="Trebuchet MS" w:hAnsi="Trebuchet MS"/>
        </w:rPr>
        <w:t xml:space="preserve">. </w:t>
      </w:r>
      <w:proofErr w:type="spellStart"/>
      <w:r w:rsidRPr="00823C76">
        <w:rPr>
          <w:rFonts w:ascii="Trebuchet MS" w:hAnsi="Trebuchet MS"/>
        </w:rPr>
        <w:t>Seperti</w:t>
      </w:r>
      <w:proofErr w:type="spellEnd"/>
      <w:r w:rsidRPr="00823C76">
        <w:rPr>
          <w:rFonts w:ascii="Trebuchet MS" w:hAnsi="Trebuchet MS"/>
        </w:rPr>
        <w:t xml:space="preserve"> </w:t>
      </w:r>
      <w:proofErr w:type="spellStart"/>
      <w:r w:rsidRPr="00823C76">
        <w:rPr>
          <w:rFonts w:ascii="Trebuchet MS" w:hAnsi="Trebuchet MS"/>
        </w:rPr>
        <w:t>sebelumnya</w:t>
      </w:r>
      <w:proofErr w:type="spellEnd"/>
      <w:r w:rsidRPr="00823C76">
        <w:rPr>
          <w:rFonts w:ascii="Trebuchet MS" w:hAnsi="Trebuchet MS"/>
        </w:rPr>
        <w:t xml:space="preserve"> “</w:t>
      </w:r>
      <w:proofErr w:type="spellStart"/>
      <w:r w:rsidRPr="00823C76">
        <w:rPr>
          <w:rFonts w:ascii="Trebuchet MS" w:hAnsi="Trebuchet MS"/>
          <w:i/>
        </w:rPr>
        <w:t>Variabel</w:t>
      </w:r>
      <w:proofErr w:type="spellEnd"/>
      <w:r w:rsidRPr="00823C76">
        <w:rPr>
          <w:rFonts w:ascii="Trebuchet MS" w:hAnsi="Trebuchet MS"/>
          <w:i/>
        </w:rPr>
        <w:t xml:space="preserve"> Cost</w:t>
      </w:r>
      <w:r w:rsidRPr="00823C76">
        <w:rPr>
          <w:rFonts w:ascii="Trebuchet MS" w:hAnsi="Trebuchet MS"/>
        </w:rPr>
        <w:t xml:space="preserve">” </w:t>
      </w:r>
      <w:proofErr w:type="spellStart"/>
      <w:proofErr w:type="gramStart"/>
      <w:r w:rsidRPr="00823C76">
        <w:rPr>
          <w:rFonts w:ascii="Trebuchet MS" w:hAnsi="Trebuchet MS"/>
        </w:rPr>
        <w:t>akan</w:t>
      </w:r>
      <w:proofErr w:type="spellEnd"/>
      <w:proofErr w:type="gramEnd"/>
      <w:r w:rsidRPr="00823C76">
        <w:rPr>
          <w:rFonts w:ascii="Trebuchet MS" w:hAnsi="Trebuchet MS"/>
        </w:rPr>
        <w:t xml:space="preserve"> </w:t>
      </w:r>
      <w:proofErr w:type="spellStart"/>
      <w:r w:rsidRPr="00823C76">
        <w:rPr>
          <w:rFonts w:ascii="Trebuchet MS" w:hAnsi="Trebuchet MS"/>
        </w:rPr>
        <w:t>berubah-ubah</w:t>
      </w:r>
      <w:proofErr w:type="spellEnd"/>
      <w:r w:rsidRPr="00823C76">
        <w:rPr>
          <w:rFonts w:ascii="Trebuchet MS" w:hAnsi="Trebuchet MS"/>
        </w:rPr>
        <w:t xml:space="preserve"> </w:t>
      </w:r>
      <w:proofErr w:type="spellStart"/>
      <w:r w:rsidRPr="00823C76">
        <w:rPr>
          <w:rFonts w:ascii="Trebuchet MS" w:hAnsi="Trebuchet MS"/>
        </w:rPr>
        <w:t>mengikuti</w:t>
      </w:r>
      <w:proofErr w:type="spellEnd"/>
      <w:r w:rsidRPr="00823C76">
        <w:rPr>
          <w:rFonts w:ascii="Trebuchet MS" w:hAnsi="Trebuchet MS"/>
        </w:rPr>
        <w:t xml:space="preserve"> </w:t>
      </w:r>
      <w:proofErr w:type="spellStart"/>
      <w:r w:rsidRPr="00823C76">
        <w:rPr>
          <w:rFonts w:ascii="Trebuchet MS" w:hAnsi="Trebuchet MS"/>
        </w:rPr>
        <w:t>jumlah</w:t>
      </w:r>
      <w:proofErr w:type="spellEnd"/>
      <w:r w:rsidRPr="00823C76">
        <w:rPr>
          <w:rFonts w:ascii="Trebuchet MS" w:hAnsi="Trebuchet MS"/>
        </w:rPr>
        <w:t xml:space="preserve"> </w:t>
      </w:r>
      <w:proofErr w:type="spellStart"/>
      <w:r w:rsidRPr="00823C76">
        <w:rPr>
          <w:rFonts w:ascii="Trebuchet MS" w:hAnsi="Trebuchet MS"/>
        </w:rPr>
        <w:t>produk</w:t>
      </w:r>
      <w:proofErr w:type="spellEnd"/>
      <w:r w:rsidRPr="00823C76">
        <w:rPr>
          <w:rFonts w:ascii="Trebuchet MS" w:hAnsi="Trebuchet MS"/>
        </w:rPr>
        <w:t xml:space="preserve"> yang </w:t>
      </w:r>
      <w:proofErr w:type="spellStart"/>
      <w:r w:rsidRPr="00823C76">
        <w:rPr>
          <w:rFonts w:ascii="Trebuchet MS" w:hAnsi="Trebuchet MS"/>
        </w:rPr>
        <w:t>akan</w:t>
      </w:r>
      <w:proofErr w:type="spellEnd"/>
      <w:r w:rsidRPr="00823C76">
        <w:rPr>
          <w:rFonts w:ascii="Trebuchet MS" w:hAnsi="Trebuchet MS"/>
        </w:rPr>
        <w:t xml:space="preserve"> </w:t>
      </w:r>
      <w:proofErr w:type="spellStart"/>
      <w:r w:rsidRPr="00823C76">
        <w:rPr>
          <w:rFonts w:ascii="Trebuchet MS" w:hAnsi="Trebuchet MS"/>
        </w:rPr>
        <w:t>diproduksi</w:t>
      </w:r>
      <w:proofErr w:type="spellEnd"/>
      <w:r w:rsidRPr="00823C76">
        <w:rPr>
          <w:rFonts w:ascii="Trebuchet MS" w:hAnsi="Trebuchet MS"/>
        </w:rPr>
        <w:t xml:space="preserve">. </w:t>
      </w:r>
      <w:proofErr w:type="spellStart"/>
      <w:r w:rsidRPr="00823C76">
        <w:rPr>
          <w:rFonts w:ascii="Trebuchet MS" w:hAnsi="Trebuchet MS"/>
        </w:rPr>
        <w:t>Semakin</w:t>
      </w:r>
      <w:proofErr w:type="spellEnd"/>
      <w:r w:rsidRPr="00823C76">
        <w:rPr>
          <w:rFonts w:ascii="Trebuchet MS" w:hAnsi="Trebuchet MS"/>
        </w:rPr>
        <w:t xml:space="preserve"> </w:t>
      </w:r>
      <w:proofErr w:type="spellStart"/>
      <w:r w:rsidRPr="00823C76">
        <w:rPr>
          <w:rFonts w:ascii="Trebuchet MS" w:hAnsi="Trebuchet MS"/>
        </w:rPr>
        <w:t>banyak</w:t>
      </w:r>
      <w:proofErr w:type="spellEnd"/>
      <w:r w:rsidRPr="00823C76">
        <w:rPr>
          <w:rFonts w:ascii="Trebuchet MS" w:hAnsi="Trebuchet MS"/>
        </w:rPr>
        <w:t xml:space="preserve"> yang </w:t>
      </w:r>
      <w:proofErr w:type="spellStart"/>
      <w:r w:rsidRPr="00823C76">
        <w:rPr>
          <w:rFonts w:ascii="Trebuchet MS" w:hAnsi="Trebuchet MS"/>
        </w:rPr>
        <w:t>diproduksi</w:t>
      </w:r>
      <w:proofErr w:type="spellEnd"/>
      <w:r w:rsidRPr="00823C76">
        <w:rPr>
          <w:rFonts w:ascii="Trebuchet MS" w:hAnsi="Trebuchet MS"/>
        </w:rPr>
        <w:t xml:space="preserve"> </w:t>
      </w:r>
      <w:proofErr w:type="spellStart"/>
      <w:r w:rsidRPr="00823C76">
        <w:rPr>
          <w:rFonts w:ascii="Trebuchet MS" w:hAnsi="Trebuchet MS"/>
        </w:rPr>
        <w:t>semakin</w:t>
      </w:r>
      <w:proofErr w:type="spellEnd"/>
      <w:r w:rsidRPr="00823C76">
        <w:rPr>
          <w:rFonts w:ascii="Trebuchet MS" w:hAnsi="Trebuchet MS"/>
        </w:rPr>
        <w:t xml:space="preserve"> </w:t>
      </w:r>
      <w:proofErr w:type="spellStart"/>
      <w:r w:rsidRPr="00823C76">
        <w:rPr>
          <w:rFonts w:ascii="Trebuchet MS" w:hAnsi="Trebuchet MS"/>
        </w:rPr>
        <w:t>besar</w:t>
      </w:r>
      <w:proofErr w:type="spellEnd"/>
      <w:r w:rsidRPr="00823C76">
        <w:rPr>
          <w:rFonts w:ascii="Trebuchet MS" w:hAnsi="Trebuchet MS"/>
        </w:rPr>
        <w:t xml:space="preserve"> </w:t>
      </w:r>
      <w:proofErr w:type="spellStart"/>
      <w:r w:rsidRPr="00823C76">
        <w:rPr>
          <w:rFonts w:ascii="Trebuchet MS" w:hAnsi="Trebuchet MS"/>
        </w:rPr>
        <w:t>juga</w:t>
      </w:r>
      <w:proofErr w:type="spellEnd"/>
      <w:r w:rsidRPr="00823C76">
        <w:rPr>
          <w:rFonts w:ascii="Trebuchet MS" w:hAnsi="Trebuchet MS"/>
        </w:rPr>
        <w:t xml:space="preserve"> </w:t>
      </w:r>
      <w:proofErr w:type="spellStart"/>
      <w:r w:rsidRPr="00823C76">
        <w:rPr>
          <w:rFonts w:ascii="Trebuchet MS" w:hAnsi="Trebuchet MS"/>
        </w:rPr>
        <w:t>biaya</w:t>
      </w:r>
      <w:proofErr w:type="spellEnd"/>
      <w:r w:rsidRPr="00823C76">
        <w:rPr>
          <w:rFonts w:ascii="Trebuchet MS" w:hAnsi="Trebuchet MS"/>
        </w:rPr>
        <w:t xml:space="preserve"> </w:t>
      </w:r>
      <w:proofErr w:type="spellStart"/>
      <w:r w:rsidRPr="00823C76">
        <w:rPr>
          <w:rFonts w:ascii="Trebuchet MS" w:hAnsi="Trebuchet MS"/>
        </w:rPr>
        <w:t>variabelnya</w:t>
      </w:r>
      <w:proofErr w:type="spellEnd"/>
      <w:r w:rsidRPr="00823C76">
        <w:rPr>
          <w:rFonts w:ascii="Trebuchet MS" w:hAnsi="Trebuchet MS"/>
        </w:rPr>
        <w:t xml:space="preserve">, </w:t>
      </w:r>
      <w:proofErr w:type="spellStart"/>
      <w:r w:rsidRPr="00823C76">
        <w:rPr>
          <w:rFonts w:ascii="Trebuchet MS" w:hAnsi="Trebuchet MS"/>
        </w:rPr>
        <w:t>begitu</w:t>
      </w:r>
      <w:proofErr w:type="spellEnd"/>
      <w:r w:rsidRPr="00823C76">
        <w:rPr>
          <w:rFonts w:ascii="Trebuchet MS" w:hAnsi="Trebuchet MS"/>
        </w:rPr>
        <w:t xml:space="preserve"> </w:t>
      </w:r>
      <w:proofErr w:type="spellStart"/>
      <w:r w:rsidRPr="00823C76">
        <w:rPr>
          <w:rFonts w:ascii="Trebuchet MS" w:hAnsi="Trebuchet MS"/>
        </w:rPr>
        <w:t>juga</w:t>
      </w:r>
      <w:proofErr w:type="spellEnd"/>
      <w:r w:rsidRPr="00823C76">
        <w:rPr>
          <w:rFonts w:ascii="Trebuchet MS" w:hAnsi="Trebuchet MS"/>
        </w:rPr>
        <w:t xml:space="preserve"> </w:t>
      </w:r>
      <w:proofErr w:type="spellStart"/>
      <w:r w:rsidRPr="00823C76">
        <w:rPr>
          <w:rFonts w:ascii="Trebuchet MS" w:hAnsi="Trebuchet MS"/>
        </w:rPr>
        <w:t>sebaliknya</w:t>
      </w:r>
      <w:proofErr w:type="spellEnd"/>
      <w:r w:rsidRPr="00823C76">
        <w:rPr>
          <w:rFonts w:ascii="Trebuchet MS" w:hAnsi="Trebuchet MS"/>
        </w:rPr>
        <w:t xml:space="preserve">. </w:t>
      </w:r>
    </w:p>
    <w:p w:rsidR="00512C9D" w:rsidRPr="00823C76" w:rsidRDefault="00512C9D" w:rsidP="00512C9D">
      <w:pPr>
        <w:pStyle w:val="ListParagraph"/>
        <w:spacing w:line="360" w:lineRule="auto"/>
        <w:ind w:left="1440"/>
        <w:jc w:val="both"/>
      </w:pPr>
      <w:proofErr w:type="spellStart"/>
      <w:r w:rsidRPr="00823C76">
        <w:rPr>
          <w:rFonts w:ascii="Trebuchet MS" w:hAnsi="Trebuchet MS"/>
        </w:rPr>
        <w:t>Jika</w:t>
      </w:r>
      <w:proofErr w:type="spellEnd"/>
      <w:r w:rsidRPr="00823C76">
        <w:rPr>
          <w:rFonts w:ascii="Trebuchet MS" w:hAnsi="Trebuchet MS"/>
        </w:rPr>
        <w:t xml:space="preserve"> </w:t>
      </w:r>
      <w:proofErr w:type="spellStart"/>
      <w:r w:rsidRPr="00823C76">
        <w:rPr>
          <w:rFonts w:ascii="Trebuchet MS" w:hAnsi="Trebuchet MS"/>
        </w:rPr>
        <w:t>kita</w:t>
      </w:r>
      <w:proofErr w:type="spellEnd"/>
      <w:r w:rsidRPr="00823C76">
        <w:rPr>
          <w:rFonts w:ascii="Trebuchet MS" w:hAnsi="Trebuchet MS"/>
        </w:rPr>
        <w:t xml:space="preserve"> </w:t>
      </w:r>
      <w:proofErr w:type="spellStart"/>
      <w:r w:rsidRPr="00823C76">
        <w:rPr>
          <w:rFonts w:ascii="Trebuchet MS" w:hAnsi="Trebuchet MS"/>
        </w:rPr>
        <w:t>lihat</w:t>
      </w:r>
      <w:proofErr w:type="spellEnd"/>
      <w:r w:rsidRPr="00823C76">
        <w:rPr>
          <w:rFonts w:ascii="Trebuchet MS" w:hAnsi="Trebuchet MS"/>
        </w:rPr>
        <w:t xml:space="preserve"> </w:t>
      </w:r>
      <w:proofErr w:type="spellStart"/>
      <w:r w:rsidRPr="00823C76">
        <w:rPr>
          <w:rFonts w:ascii="Trebuchet MS" w:hAnsi="Trebuchet MS"/>
        </w:rPr>
        <w:t>pada</w:t>
      </w:r>
      <w:proofErr w:type="spellEnd"/>
      <w:r w:rsidRPr="00823C76">
        <w:rPr>
          <w:rFonts w:ascii="Trebuchet MS" w:hAnsi="Trebuchet MS"/>
        </w:rPr>
        <w:t xml:space="preserve"> </w:t>
      </w:r>
      <w:proofErr w:type="spellStart"/>
      <w:r w:rsidRPr="00823C76">
        <w:rPr>
          <w:rFonts w:ascii="Trebuchet MS" w:hAnsi="Trebuchet MS"/>
        </w:rPr>
        <w:t>Laporan</w:t>
      </w:r>
      <w:proofErr w:type="spellEnd"/>
      <w:r w:rsidRPr="00823C76">
        <w:rPr>
          <w:rFonts w:ascii="Trebuchet MS" w:hAnsi="Trebuchet MS"/>
        </w:rPr>
        <w:t xml:space="preserve"> </w:t>
      </w:r>
      <w:proofErr w:type="spellStart"/>
      <w:r w:rsidRPr="00823C76">
        <w:rPr>
          <w:rFonts w:ascii="Trebuchet MS" w:hAnsi="Trebuchet MS"/>
        </w:rPr>
        <w:t>Laba</w:t>
      </w:r>
      <w:proofErr w:type="spellEnd"/>
      <w:r w:rsidRPr="00823C76">
        <w:rPr>
          <w:rFonts w:ascii="Trebuchet MS" w:hAnsi="Trebuchet MS"/>
        </w:rPr>
        <w:t xml:space="preserve"> </w:t>
      </w:r>
      <w:proofErr w:type="spellStart"/>
      <w:proofErr w:type="gramStart"/>
      <w:r w:rsidRPr="00823C76">
        <w:rPr>
          <w:rFonts w:ascii="Trebuchet MS" w:hAnsi="Trebuchet MS"/>
        </w:rPr>
        <w:t>Rugi</w:t>
      </w:r>
      <w:proofErr w:type="spellEnd"/>
      <w:r w:rsidRPr="00823C76">
        <w:rPr>
          <w:rFonts w:ascii="Trebuchet MS" w:hAnsi="Trebuchet MS"/>
        </w:rPr>
        <w:t xml:space="preserve"> ,</w:t>
      </w:r>
      <w:proofErr w:type="gramEnd"/>
      <w:r w:rsidRPr="00823C76">
        <w:rPr>
          <w:rFonts w:ascii="Trebuchet MS" w:hAnsi="Trebuchet MS"/>
        </w:rPr>
        <w:t xml:space="preserve"> </w:t>
      </w:r>
      <w:proofErr w:type="spellStart"/>
      <w:r w:rsidRPr="00823C76">
        <w:rPr>
          <w:rFonts w:ascii="Trebuchet MS" w:hAnsi="Trebuchet MS"/>
        </w:rPr>
        <w:t>Variabel</w:t>
      </w:r>
      <w:proofErr w:type="spellEnd"/>
      <w:r w:rsidRPr="00823C76">
        <w:rPr>
          <w:rFonts w:ascii="Trebuchet MS" w:hAnsi="Trebuchet MS"/>
        </w:rPr>
        <w:t xml:space="preserve"> Cost </w:t>
      </w:r>
      <w:proofErr w:type="spellStart"/>
      <w:r w:rsidRPr="00823C76">
        <w:rPr>
          <w:rFonts w:ascii="Trebuchet MS" w:hAnsi="Trebuchet MS"/>
        </w:rPr>
        <w:t>akan</w:t>
      </w:r>
      <w:proofErr w:type="spellEnd"/>
      <w:r w:rsidRPr="00823C76">
        <w:rPr>
          <w:rFonts w:ascii="Trebuchet MS" w:hAnsi="Trebuchet MS"/>
        </w:rPr>
        <w:t xml:space="preserve"> </w:t>
      </w:r>
      <w:proofErr w:type="spellStart"/>
      <w:r w:rsidRPr="00823C76">
        <w:rPr>
          <w:rFonts w:ascii="Trebuchet MS" w:hAnsi="Trebuchet MS"/>
        </w:rPr>
        <w:t>tergolong</w:t>
      </w:r>
      <w:proofErr w:type="spellEnd"/>
      <w:r w:rsidRPr="00823C76">
        <w:rPr>
          <w:rFonts w:ascii="Trebuchet MS" w:hAnsi="Trebuchet MS"/>
        </w:rPr>
        <w:t xml:space="preserve"> </w:t>
      </w:r>
      <w:proofErr w:type="spellStart"/>
      <w:r w:rsidRPr="00823C76">
        <w:rPr>
          <w:rFonts w:ascii="Trebuchet MS" w:hAnsi="Trebuchet MS"/>
        </w:rPr>
        <w:t>ke</w:t>
      </w:r>
      <w:proofErr w:type="spellEnd"/>
      <w:r w:rsidRPr="00823C76">
        <w:rPr>
          <w:rFonts w:ascii="Trebuchet MS" w:hAnsi="Trebuchet MS"/>
        </w:rPr>
        <w:t xml:space="preserve"> </w:t>
      </w:r>
      <w:proofErr w:type="spellStart"/>
      <w:r w:rsidRPr="00823C76">
        <w:rPr>
          <w:rFonts w:ascii="Trebuchet MS" w:hAnsi="Trebuchet MS"/>
        </w:rPr>
        <w:t>dalam</w:t>
      </w:r>
      <w:proofErr w:type="spellEnd"/>
      <w:r w:rsidRPr="00823C76">
        <w:rPr>
          <w:rFonts w:ascii="Trebuchet MS" w:hAnsi="Trebuchet MS"/>
        </w:rPr>
        <w:t xml:space="preserve"> </w:t>
      </w:r>
      <w:proofErr w:type="spellStart"/>
      <w:r w:rsidRPr="00823C76">
        <w:rPr>
          <w:rFonts w:ascii="Trebuchet MS" w:hAnsi="Trebuchet MS"/>
        </w:rPr>
        <w:t>kelompok</w:t>
      </w:r>
      <w:proofErr w:type="spellEnd"/>
      <w:r w:rsidRPr="00823C76">
        <w:rPr>
          <w:rFonts w:ascii="Trebuchet MS" w:hAnsi="Trebuchet MS"/>
        </w:rPr>
        <w:t xml:space="preserve"> “</w:t>
      </w:r>
      <w:r w:rsidRPr="00823C76">
        <w:rPr>
          <w:rFonts w:ascii="Trebuchet MS" w:hAnsi="Trebuchet MS"/>
          <w:i/>
        </w:rPr>
        <w:t>Cost of Good Sales</w:t>
      </w:r>
      <w:r w:rsidRPr="00823C76">
        <w:rPr>
          <w:rFonts w:ascii="Trebuchet MS" w:hAnsi="Trebuchet MS"/>
        </w:rPr>
        <w:t xml:space="preserve">”, </w:t>
      </w:r>
      <w:proofErr w:type="spellStart"/>
      <w:r w:rsidRPr="00823C76">
        <w:rPr>
          <w:rFonts w:ascii="Trebuchet MS" w:hAnsi="Trebuchet MS"/>
        </w:rPr>
        <w:t>atau</w:t>
      </w:r>
      <w:proofErr w:type="spellEnd"/>
      <w:r w:rsidRPr="00823C76">
        <w:rPr>
          <w:rFonts w:ascii="Trebuchet MS" w:hAnsi="Trebuchet MS"/>
        </w:rPr>
        <w:t xml:space="preserve"> </w:t>
      </w:r>
      <w:proofErr w:type="spellStart"/>
      <w:r w:rsidRPr="00823C76">
        <w:rPr>
          <w:rFonts w:ascii="Trebuchet MS" w:hAnsi="Trebuchet MS"/>
        </w:rPr>
        <w:t>Harga</w:t>
      </w:r>
      <w:proofErr w:type="spellEnd"/>
      <w:r w:rsidRPr="00823C76">
        <w:rPr>
          <w:rFonts w:ascii="Trebuchet MS" w:hAnsi="Trebuchet MS"/>
        </w:rPr>
        <w:t xml:space="preserve"> </w:t>
      </w:r>
      <w:proofErr w:type="spellStart"/>
      <w:r w:rsidRPr="00823C76">
        <w:rPr>
          <w:rFonts w:ascii="Trebuchet MS" w:hAnsi="Trebuchet MS"/>
        </w:rPr>
        <w:t>pokok</w:t>
      </w:r>
      <w:proofErr w:type="spellEnd"/>
      <w:r w:rsidRPr="00823C76">
        <w:rPr>
          <w:rFonts w:ascii="Trebuchet MS" w:hAnsi="Trebuchet MS"/>
        </w:rPr>
        <w:t xml:space="preserve"> </w:t>
      </w:r>
      <w:proofErr w:type="spellStart"/>
      <w:r w:rsidRPr="00823C76">
        <w:rPr>
          <w:rFonts w:ascii="Trebuchet MS" w:hAnsi="Trebuchet MS"/>
        </w:rPr>
        <w:t>penjualan</w:t>
      </w:r>
      <w:proofErr w:type="spellEnd"/>
      <w:r w:rsidRPr="00823C76">
        <w:rPr>
          <w:rFonts w:ascii="Trebuchet MS" w:hAnsi="Trebuchet MS"/>
        </w:rPr>
        <w:t xml:space="preserve">. Yang </w:t>
      </w:r>
      <w:proofErr w:type="spellStart"/>
      <w:r w:rsidRPr="00823C76">
        <w:rPr>
          <w:rFonts w:ascii="Trebuchet MS" w:hAnsi="Trebuchet MS"/>
        </w:rPr>
        <w:t>pada</w:t>
      </w:r>
      <w:proofErr w:type="spellEnd"/>
      <w:r w:rsidRPr="00823C76">
        <w:rPr>
          <w:rFonts w:ascii="Trebuchet MS" w:hAnsi="Trebuchet MS"/>
        </w:rPr>
        <w:t xml:space="preserve"> </w:t>
      </w:r>
      <w:proofErr w:type="spellStart"/>
      <w:r w:rsidRPr="00823C76">
        <w:rPr>
          <w:rFonts w:ascii="Trebuchet MS" w:hAnsi="Trebuchet MS"/>
        </w:rPr>
        <w:t>perusahaan</w:t>
      </w:r>
      <w:proofErr w:type="spellEnd"/>
      <w:r w:rsidRPr="00823C76">
        <w:rPr>
          <w:rFonts w:ascii="Trebuchet MS" w:hAnsi="Trebuchet MS"/>
        </w:rPr>
        <w:t xml:space="preserve"> </w:t>
      </w:r>
      <w:proofErr w:type="spellStart"/>
      <w:r w:rsidRPr="00823C76">
        <w:rPr>
          <w:rFonts w:ascii="Trebuchet MS" w:hAnsi="Trebuchet MS"/>
        </w:rPr>
        <w:t>manufaktur</w:t>
      </w:r>
      <w:proofErr w:type="spellEnd"/>
      <w:r w:rsidRPr="00823C76">
        <w:rPr>
          <w:rFonts w:ascii="Trebuchet MS" w:hAnsi="Trebuchet MS"/>
        </w:rPr>
        <w:t xml:space="preserve"> </w:t>
      </w:r>
      <w:proofErr w:type="spellStart"/>
      <w:r w:rsidRPr="00823C76">
        <w:rPr>
          <w:rFonts w:ascii="Trebuchet MS" w:hAnsi="Trebuchet MS"/>
        </w:rPr>
        <w:t>umumnya</w:t>
      </w:r>
      <w:proofErr w:type="spellEnd"/>
      <w:r w:rsidRPr="00823C76">
        <w:rPr>
          <w:rFonts w:ascii="Trebuchet MS" w:hAnsi="Trebuchet MS"/>
        </w:rPr>
        <w:t xml:space="preserve"> </w:t>
      </w:r>
      <w:proofErr w:type="spellStart"/>
      <w:r w:rsidRPr="00823C76">
        <w:rPr>
          <w:rFonts w:ascii="Trebuchet MS" w:hAnsi="Trebuchet MS"/>
        </w:rPr>
        <w:t>terdiri</w:t>
      </w:r>
      <w:proofErr w:type="spellEnd"/>
      <w:r w:rsidRPr="00823C76">
        <w:rPr>
          <w:rFonts w:ascii="Trebuchet MS" w:hAnsi="Trebuchet MS"/>
        </w:rPr>
        <w:t xml:space="preserve"> </w:t>
      </w:r>
      <w:proofErr w:type="spellStart"/>
      <w:proofErr w:type="gramStart"/>
      <w:r w:rsidRPr="00823C76">
        <w:rPr>
          <w:rFonts w:ascii="Trebuchet MS" w:hAnsi="Trebuchet MS"/>
        </w:rPr>
        <w:t>dari</w:t>
      </w:r>
      <w:proofErr w:type="spellEnd"/>
      <w:r w:rsidRPr="00823C76">
        <w:rPr>
          <w:rFonts w:ascii="Trebuchet MS" w:hAnsi="Trebuchet MS"/>
        </w:rPr>
        <w:t xml:space="preserve"> :</w:t>
      </w:r>
      <w:proofErr w:type="gramEnd"/>
    </w:p>
    <w:p w:rsidR="00512C9D" w:rsidRPr="00823C76" w:rsidRDefault="00512C9D" w:rsidP="00512C9D">
      <w:pPr>
        <w:pStyle w:val="ListParagraph"/>
        <w:spacing w:line="360" w:lineRule="auto"/>
        <w:ind w:left="1440"/>
        <w:jc w:val="both"/>
      </w:pPr>
      <w:r w:rsidRPr="00823C76">
        <w:rPr>
          <w:rFonts w:ascii="Trebuchet MS" w:hAnsi="Trebuchet MS"/>
        </w:rPr>
        <w:lastRenderedPageBreak/>
        <w:t>-</w:t>
      </w:r>
      <w:r w:rsidRPr="00823C76">
        <w:rPr>
          <w:rFonts w:ascii="Trebuchet MS" w:hAnsi="Trebuchet MS"/>
          <w:sz w:val="14"/>
          <w:szCs w:val="14"/>
        </w:rPr>
        <w:t xml:space="preserve">          </w:t>
      </w:r>
      <w:proofErr w:type="spellStart"/>
      <w:r w:rsidRPr="00823C76">
        <w:rPr>
          <w:rFonts w:ascii="Trebuchet MS" w:hAnsi="Trebuchet MS"/>
        </w:rPr>
        <w:t>Bahan</w:t>
      </w:r>
      <w:proofErr w:type="spellEnd"/>
      <w:r w:rsidRPr="00823C76">
        <w:rPr>
          <w:rFonts w:ascii="Trebuchet MS" w:hAnsi="Trebuchet MS"/>
        </w:rPr>
        <w:t xml:space="preserve"> Baku (</w:t>
      </w:r>
      <w:r w:rsidRPr="00823C76">
        <w:rPr>
          <w:rFonts w:ascii="Trebuchet MS" w:hAnsi="Trebuchet MS"/>
          <w:i/>
        </w:rPr>
        <w:t>Raw Material</w:t>
      </w:r>
      <w:r w:rsidRPr="00823C76">
        <w:rPr>
          <w:rFonts w:ascii="Trebuchet MS" w:hAnsi="Trebuchet MS"/>
        </w:rPr>
        <w:t>);</w:t>
      </w:r>
    </w:p>
    <w:p w:rsidR="00512C9D" w:rsidRPr="00823C76" w:rsidRDefault="00512C9D" w:rsidP="00512C9D">
      <w:pPr>
        <w:pStyle w:val="ListParagraph"/>
        <w:spacing w:line="360" w:lineRule="auto"/>
        <w:ind w:left="1440"/>
        <w:jc w:val="both"/>
      </w:pPr>
      <w:r w:rsidRPr="00823C76">
        <w:rPr>
          <w:rFonts w:ascii="Trebuchet MS" w:hAnsi="Trebuchet MS"/>
        </w:rPr>
        <w:t>-</w:t>
      </w:r>
      <w:r w:rsidRPr="00823C76">
        <w:rPr>
          <w:rFonts w:ascii="Trebuchet MS" w:hAnsi="Trebuchet MS"/>
          <w:sz w:val="14"/>
          <w:szCs w:val="14"/>
        </w:rPr>
        <w:t xml:space="preserve">          </w:t>
      </w:r>
      <w:proofErr w:type="spellStart"/>
      <w:r w:rsidRPr="00823C76">
        <w:rPr>
          <w:rFonts w:ascii="Trebuchet MS" w:hAnsi="Trebuchet MS"/>
        </w:rPr>
        <w:t>Bahan</w:t>
      </w:r>
      <w:proofErr w:type="spellEnd"/>
      <w:r w:rsidRPr="00823C76">
        <w:rPr>
          <w:rFonts w:ascii="Trebuchet MS" w:hAnsi="Trebuchet MS"/>
        </w:rPr>
        <w:t xml:space="preserve"> </w:t>
      </w:r>
      <w:proofErr w:type="spellStart"/>
      <w:proofErr w:type="gramStart"/>
      <w:r w:rsidRPr="00823C76">
        <w:rPr>
          <w:rFonts w:ascii="Trebuchet MS" w:hAnsi="Trebuchet MS"/>
        </w:rPr>
        <w:t>penolong</w:t>
      </w:r>
      <w:proofErr w:type="spellEnd"/>
      <w:r w:rsidRPr="00823C76">
        <w:rPr>
          <w:rFonts w:ascii="Trebuchet MS" w:hAnsi="Trebuchet MS"/>
        </w:rPr>
        <w:t xml:space="preserve"> ;</w:t>
      </w:r>
      <w:proofErr w:type="gramEnd"/>
    </w:p>
    <w:p w:rsidR="00512C9D" w:rsidRPr="00823C76" w:rsidRDefault="00512C9D" w:rsidP="00512C9D">
      <w:pPr>
        <w:pStyle w:val="ListParagraph"/>
        <w:spacing w:line="360" w:lineRule="auto"/>
        <w:ind w:left="1440"/>
        <w:jc w:val="both"/>
      </w:pPr>
      <w:r w:rsidRPr="00823C76">
        <w:rPr>
          <w:rFonts w:ascii="Trebuchet MS" w:hAnsi="Trebuchet MS"/>
        </w:rPr>
        <w:t>-</w:t>
      </w:r>
      <w:r w:rsidRPr="00823C76">
        <w:rPr>
          <w:rFonts w:ascii="Trebuchet MS" w:hAnsi="Trebuchet MS"/>
          <w:sz w:val="14"/>
          <w:szCs w:val="14"/>
        </w:rPr>
        <w:t xml:space="preserve">          </w:t>
      </w:r>
      <w:proofErr w:type="spellStart"/>
      <w:r w:rsidRPr="00823C76">
        <w:rPr>
          <w:rFonts w:ascii="Trebuchet MS" w:hAnsi="Trebuchet MS"/>
        </w:rPr>
        <w:t>Biaya</w:t>
      </w:r>
      <w:proofErr w:type="spellEnd"/>
      <w:r w:rsidRPr="00823C76">
        <w:rPr>
          <w:rFonts w:ascii="Trebuchet MS" w:hAnsi="Trebuchet MS"/>
        </w:rPr>
        <w:t xml:space="preserve"> </w:t>
      </w:r>
      <w:proofErr w:type="spellStart"/>
      <w:r w:rsidRPr="00823C76">
        <w:rPr>
          <w:rFonts w:ascii="Trebuchet MS" w:hAnsi="Trebuchet MS"/>
        </w:rPr>
        <w:t>Tenaga</w:t>
      </w:r>
      <w:proofErr w:type="spellEnd"/>
      <w:r w:rsidRPr="00823C76">
        <w:rPr>
          <w:rFonts w:ascii="Trebuchet MS" w:hAnsi="Trebuchet MS"/>
        </w:rPr>
        <w:t xml:space="preserve"> </w:t>
      </w:r>
      <w:proofErr w:type="spellStart"/>
      <w:r w:rsidRPr="00823C76">
        <w:rPr>
          <w:rFonts w:ascii="Trebuchet MS" w:hAnsi="Trebuchet MS"/>
        </w:rPr>
        <w:t>Kerja</w:t>
      </w:r>
      <w:proofErr w:type="spellEnd"/>
      <w:r w:rsidRPr="00823C76">
        <w:rPr>
          <w:rFonts w:ascii="Trebuchet MS" w:hAnsi="Trebuchet MS"/>
        </w:rPr>
        <w:t xml:space="preserve"> </w:t>
      </w:r>
      <w:proofErr w:type="spellStart"/>
      <w:r w:rsidRPr="00823C76">
        <w:rPr>
          <w:rFonts w:ascii="Trebuchet MS" w:hAnsi="Trebuchet MS"/>
        </w:rPr>
        <w:t>Langsung</w:t>
      </w:r>
      <w:proofErr w:type="spellEnd"/>
      <w:r w:rsidRPr="00823C76">
        <w:rPr>
          <w:rFonts w:ascii="Trebuchet MS" w:hAnsi="Trebuchet MS"/>
        </w:rPr>
        <w:t xml:space="preserve"> (BTKL) </w:t>
      </w:r>
      <w:proofErr w:type="spellStart"/>
      <w:r w:rsidRPr="00823C76">
        <w:rPr>
          <w:rFonts w:ascii="Trebuchet MS" w:hAnsi="Trebuchet MS"/>
        </w:rPr>
        <w:t>atau</w:t>
      </w:r>
      <w:proofErr w:type="spellEnd"/>
      <w:r w:rsidRPr="00823C76">
        <w:rPr>
          <w:rFonts w:ascii="Trebuchet MS" w:hAnsi="Trebuchet MS"/>
        </w:rPr>
        <w:t xml:space="preserve"> </w:t>
      </w:r>
      <w:r w:rsidRPr="00823C76">
        <w:rPr>
          <w:rFonts w:ascii="Trebuchet MS" w:hAnsi="Trebuchet MS"/>
          <w:i/>
        </w:rPr>
        <w:t xml:space="preserve">Direct </w:t>
      </w:r>
      <w:proofErr w:type="spellStart"/>
      <w:r w:rsidRPr="00823C76">
        <w:rPr>
          <w:rFonts w:ascii="Trebuchet MS" w:hAnsi="Trebuchet MS"/>
          <w:i/>
        </w:rPr>
        <w:t>Labour</w:t>
      </w:r>
      <w:proofErr w:type="spellEnd"/>
      <w:r w:rsidRPr="00823C76">
        <w:rPr>
          <w:rFonts w:ascii="Trebuchet MS" w:hAnsi="Trebuchet MS"/>
          <w:i/>
        </w:rPr>
        <w:t xml:space="preserve"> Cost</w:t>
      </w:r>
    </w:p>
    <w:p w:rsidR="00512C9D" w:rsidRPr="00823C76" w:rsidRDefault="00512C9D" w:rsidP="00512C9D">
      <w:pPr>
        <w:pStyle w:val="ListParagraph"/>
        <w:spacing w:line="360" w:lineRule="auto"/>
        <w:ind w:left="1440"/>
        <w:jc w:val="both"/>
      </w:pPr>
      <w:r w:rsidRPr="00823C76">
        <w:rPr>
          <w:rFonts w:ascii="Trebuchet MS" w:hAnsi="Trebuchet MS"/>
        </w:rPr>
        <w:t>-</w:t>
      </w:r>
      <w:r w:rsidR="00823C76">
        <w:rPr>
          <w:rFonts w:ascii="Trebuchet MS" w:hAnsi="Trebuchet MS"/>
          <w:sz w:val="14"/>
          <w:szCs w:val="14"/>
        </w:rPr>
        <w:t>         </w:t>
      </w:r>
      <w:r w:rsidRPr="00823C76">
        <w:rPr>
          <w:rFonts w:ascii="Trebuchet MS" w:hAnsi="Trebuchet MS"/>
        </w:rPr>
        <w:t>BOP (</w:t>
      </w:r>
      <w:r w:rsidRPr="00823C76">
        <w:rPr>
          <w:rFonts w:ascii="Trebuchet MS" w:hAnsi="Trebuchet MS"/>
          <w:i/>
        </w:rPr>
        <w:t xml:space="preserve">Overhead </w:t>
      </w:r>
      <w:proofErr w:type="spellStart"/>
      <w:r w:rsidRPr="00823C76">
        <w:rPr>
          <w:rFonts w:ascii="Trebuchet MS" w:hAnsi="Trebuchet MS"/>
          <w:i/>
        </w:rPr>
        <w:t>Pabrik</w:t>
      </w:r>
      <w:proofErr w:type="spellEnd"/>
      <w:r w:rsidRPr="00823C76">
        <w:rPr>
          <w:rFonts w:ascii="Trebuchet MS" w:hAnsi="Trebuchet MS"/>
        </w:rPr>
        <w:t xml:space="preserve">) yang </w:t>
      </w:r>
      <w:proofErr w:type="spellStart"/>
      <w:r w:rsidRPr="00823C76">
        <w:rPr>
          <w:rFonts w:ascii="Trebuchet MS" w:hAnsi="Trebuchet MS"/>
        </w:rPr>
        <w:t>biasanya</w:t>
      </w:r>
      <w:proofErr w:type="spellEnd"/>
      <w:r w:rsidRPr="00823C76">
        <w:rPr>
          <w:rFonts w:ascii="Trebuchet MS" w:hAnsi="Trebuchet MS"/>
        </w:rPr>
        <w:t xml:space="preserve"> </w:t>
      </w:r>
      <w:proofErr w:type="spellStart"/>
      <w:r w:rsidRPr="00823C76">
        <w:rPr>
          <w:rFonts w:ascii="Trebuchet MS" w:hAnsi="Trebuchet MS"/>
        </w:rPr>
        <w:t>terdiri</w:t>
      </w:r>
      <w:proofErr w:type="spellEnd"/>
      <w:r w:rsidRPr="00823C76">
        <w:rPr>
          <w:rFonts w:ascii="Trebuchet MS" w:hAnsi="Trebuchet MS"/>
        </w:rPr>
        <w:t xml:space="preserve"> </w:t>
      </w:r>
      <w:proofErr w:type="spellStart"/>
      <w:r w:rsidRPr="00823C76">
        <w:rPr>
          <w:rFonts w:ascii="Trebuchet MS" w:hAnsi="Trebuchet MS"/>
        </w:rPr>
        <w:t>dari</w:t>
      </w:r>
      <w:proofErr w:type="spellEnd"/>
      <w:r w:rsidRPr="00823C76">
        <w:rPr>
          <w:rFonts w:ascii="Trebuchet MS" w:hAnsi="Trebuchet MS"/>
        </w:rPr>
        <w:t xml:space="preserve"> </w:t>
      </w:r>
      <w:proofErr w:type="spellStart"/>
      <w:r w:rsidRPr="00823C76">
        <w:rPr>
          <w:rFonts w:ascii="Trebuchet MS" w:hAnsi="Trebuchet MS"/>
        </w:rPr>
        <w:t>penyusutan</w:t>
      </w:r>
      <w:proofErr w:type="spellEnd"/>
      <w:r w:rsidRPr="00823C76">
        <w:rPr>
          <w:rFonts w:ascii="Trebuchet MS" w:hAnsi="Trebuchet MS"/>
        </w:rPr>
        <w:t xml:space="preserve"> </w:t>
      </w:r>
      <w:proofErr w:type="spellStart"/>
      <w:r w:rsidRPr="00823C76">
        <w:rPr>
          <w:rFonts w:ascii="Trebuchet MS" w:hAnsi="Trebuchet MS"/>
        </w:rPr>
        <w:t>Gedung</w:t>
      </w:r>
      <w:proofErr w:type="spellEnd"/>
      <w:r w:rsidRPr="00823C76">
        <w:rPr>
          <w:rFonts w:ascii="Trebuchet MS" w:hAnsi="Trebuchet MS"/>
        </w:rPr>
        <w:t xml:space="preserve"> </w:t>
      </w:r>
      <w:proofErr w:type="spellStart"/>
      <w:r w:rsidRPr="00823C76">
        <w:rPr>
          <w:rFonts w:ascii="Trebuchet MS" w:hAnsi="Trebuchet MS"/>
        </w:rPr>
        <w:t>Pabrik</w:t>
      </w:r>
      <w:proofErr w:type="spellEnd"/>
      <w:r w:rsidRPr="00823C76">
        <w:rPr>
          <w:rFonts w:ascii="Trebuchet MS" w:hAnsi="Trebuchet MS"/>
        </w:rPr>
        <w:t xml:space="preserve">, </w:t>
      </w:r>
      <w:proofErr w:type="spellStart"/>
      <w:r w:rsidRPr="00823C76">
        <w:rPr>
          <w:rFonts w:ascii="Trebuchet MS" w:hAnsi="Trebuchet MS"/>
        </w:rPr>
        <w:t>Penyusutan</w:t>
      </w:r>
      <w:proofErr w:type="spellEnd"/>
      <w:r w:rsidRPr="00823C76">
        <w:rPr>
          <w:rFonts w:ascii="Trebuchet MS" w:hAnsi="Trebuchet MS"/>
        </w:rPr>
        <w:t xml:space="preserve"> </w:t>
      </w:r>
      <w:proofErr w:type="spellStart"/>
      <w:r w:rsidRPr="00823C76">
        <w:rPr>
          <w:rFonts w:ascii="Trebuchet MS" w:hAnsi="Trebuchet MS"/>
        </w:rPr>
        <w:t>Mesin</w:t>
      </w:r>
      <w:proofErr w:type="spellEnd"/>
      <w:r w:rsidRPr="00823C76">
        <w:rPr>
          <w:rFonts w:ascii="Trebuchet MS" w:hAnsi="Trebuchet MS"/>
        </w:rPr>
        <w:t xml:space="preserve"> yang </w:t>
      </w:r>
      <w:proofErr w:type="spellStart"/>
      <w:r w:rsidRPr="00823C76">
        <w:rPr>
          <w:rFonts w:ascii="Trebuchet MS" w:hAnsi="Trebuchet MS"/>
        </w:rPr>
        <w:t>menggunakan</w:t>
      </w:r>
      <w:proofErr w:type="spellEnd"/>
      <w:r w:rsidRPr="00823C76">
        <w:rPr>
          <w:rFonts w:ascii="Trebuchet MS" w:hAnsi="Trebuchet MS"/>
        </w:rPr>
        <w:t xml:space="preserve"> unit production output, Maintenance, </w:t>
      </w:r>
      <w:proofErr w:type="spellStart"/>
      <w:r w:rsidRPr="00823C76">
        <w:rPr>
          <w:rFonts w:ascii="Trebuchet MS" w:hAnsi="Trebuchet MS"/>
        </w:rPr>
        <w:t>Listrik</w:t>
      </w:r>
      <w:proofErr w:type="spellEnd"/>
      <w:r w:rsidRPr="00823C76">
        <w:rPr>
          <w:rFonts w:ascii="Trebuchet MS" w:hAnsi="Trebuchet MS"/>
        </w:rPr>
        <w:t xml:space="preserve">, </w:t>
      </w:r>
      <w:proofErr w:type="spellStart"/>
      <w:r w:rsidRPr="00823C76">
        <w:rPr>
          <w:rFonts w:ascii="Trebuchet MS" w:hAnsi="Trebuchet MS"/>
        </w:rPr>
        <w:t>pengiriman</w:t>
      </w:r>
      <w:proofErr w:type="spellEnd"/>
      <w:r w:rsidRPr="00823C76">
        <w:rPr>
          <w:rFonts w:ascii="Trebuchet MS" w:hAnsi="Trebuchet MS"/>
        </w:rPr>
        <w:t xml:space="preserve"> </w:t>
      </w:r>
      <w:proofErr w:type="spellStart"/>
      <w:r w:rsidRPr="00823C76">
        <w:rPr>
          <w:rFonts w:ascii="Trebuchet MS" w:hAnsi="Trebuchet MS"/>
        </w:rPr>
        <w:t>dll</w:t>
      </w:r>
      <w:proofErr w:type="spellEnd"/>
    </w:p>
    <w:p w:rsidR="00512C9D" w:rsidRPr="00823C76" w:rsidRDefault="00512C9D" w:rsidP="00512C9D">
      <w:pPr>
        <w:pStyle w:val="ListParagraph"/>
        <w:spacing w:line="360" w:lineRule="auto"/>
        <w:ind w:left="1440"/>
        <w:jc w:val="both"/>
      </w:pPr>
      <w:r w:rsidRPr="00823C76">
        <w:rPr>
          <w:rFonts w:ascii="Trebuchet MS" w:hAnsi="Trebuchet MS"/>
        </w:rPr>
        <w:t>-</w:t>
      </w:r>
      <w:r w:rsidRPr="00823C76">
        <w:rPr>
          <w:rFonts w:ascii="Trebuchet MS" w:hAnsi="Trebuchet MS"/>
          <w:sz w:val="14"/>
          <w:szCs w:val="14"/>
        </w:rPr>
        <w:t xml:space="preserve">          </w:t>
      </w:r>
      <w:r w:rsidRPr="00823C76">
        <w:rPr>
          <w:rFonts w:ascii="Trebuchet MS" w:hAnsi="Trebuchet MS"/>
          <w:b/>
          <w:i/>
        </w:rPr>
        <w:t xml:space="preserve">Unit </w:t>
      </w:r>
      <w:proofErr w:type="spellStart"/>
      <w:r w:rsidRPr="00823C76">
        <w:rPr>
          <w:rFonts w:ascii="Trebuchet MS" w:hAnsi="Trebuchet MS"/>
          <w:b/>
          <w:i/>
        </w:rPr>
        <w:t>Variabel</w:t>
      </w:r>
      <w:proofErr w:type="spellEnd"/>
      <w:r w:rsidRPr="00823C76">
        <w:rPr>
          <w:rFonts w:ascii="Trebuchet MS" w:hAnsi="Trebuchet MS"/>
          <w:b/>
          <w:i/>
        </w:rPr>
        <w:t xml:space="preserve"> Cost</w:t>
      </w:r>
      <w:r w:rsidRPr="00823C76">
        <w:rPr>
          <w:rFonts w:ascii="Trebuchet MS" w:hAnsi="Trebuchet MS"/>
        </w:rPr>
        <w:t xml:space="preserve"> </w:t>
      </w:r>
      <w:proofErr w:type="spellStart"/>
      <w:r w:rsidRPr="00823C76">
        <w:rPr>
          <w:rFonts w:ascii="Trebuchet MS" w:hAnsi="Trebuchet MS"/>
        </w:rPr>
        <w:t>ad</w:t>
      </w:r>
      <w:r w:rsidR="00823C76">
        <w:rPr>
          <w:rFonts w:ascii="Trebuchet MS" w:hAnsi="Trebuchet MS"/>
        </w:rPr>
        <w:t>a</w:t>
      </w:r>
      <w:r w:rsidRPr="00823C76">
        <w:rPr>
          <w:rFonts w:ascii="Trebuchet MS" w:hAnsi="Trebuchet MS"/>
        </w:rPr>
        <w:t>lah</w:t>
      </w:r>
      <w:proofErr w:type="spellEnd"/>
      <w:r w:rsidRPr="00823C76">
        <w:rPr>
          <w:rFonts w:ascii="Trebuchet MS" w:hAnsi="Trebuchet MS"/>
        </w:rPr>
        <w:t xml:space="preserve"> </w:t>
      </w:r>
      <w:proofErr w:type="spellStart"/>
      <w:r w:rsidRPr="00823C76">
        <w:rPr>
          <w:rFonts w:ascii="Trebuchet MS" w:hAnsi="Trebuchet MS"/>
        </w:rPr>
        <w:t>besarnya</w:t>
      </w:r>
      <w:proofErr w:type="spellEnd"/>
      <w:r w:rsidRPr="00823C76">
        <w:rPr>
          <w:rFonts w:ascii="Trebuchet MS" w:hAnsi="Trebuchet MS"/>
        </w:rPr>
        <w:t xml:space="preserve"> </w:t>
      </w:r>
      <w:proofErr w:type="spellStart"/>
      <w:r w:rsidRPr="00823C76">
        <w:rPr>
          <w:rFonts w:ascii="Trebuchet MS" w:hAnsi="Trebuchet MS"/>
        </w:rPr>
        <w:t>variabel</w:t>
      </w:r>
      <w:proofErr w:type="spellEnd"/>
      <w:r w:rsidRPr="00823C76">
        <w:rPr>
          <w:rFonts w:ascii="Trebuchet MS" w:hAnsi="Trebuchet MS"/>
        </w:rPr>
        <w:t xml:space="preserve"> cost yang </w:t>
      </w:r>
      <w:proofErr w:type="spellStart"/>
      <w:r w:rsidRPr="00823C76">
        <w:rPr>
          <w:rFonts w:ascii="Trebuchet MS" w:hAnsi="Trebuchet MS"/>
        </w:rPr>
        <w:t>ditimbulkan</w:t>
      </w:r>
      <w:proofErr w:type="spellEnd"/>
      <w:r w:rsidRPr="00823C76">
        <w:rPr>
          <w:rFonts w:ascii="Trebuchet MS" w:hAnsi="Trebuchet MS"/>
        </w:rPr>
        <w:t xml:space="preserve"> </w:t>
      </w:r>
      <w:proofErr w:type="spellStart"/>
      <w:r w:rsidRPr="00823C76">
        <w:rPr>
          <w:rFonts w:ascii="Trebuchet MS" w:hAnsi="Trebuchet MS"/>
        </w:rPr>
        <w:t>untuk</w:t>
      </w:r>
      <w:proofErr w:type="spellEnd"/>
      <w:r w:rsidRPr="00823C76">
        <w:rPr>
          <w:rFonts w:ascii="Trebuchet MS" w:hAnsi="Trebuchet MS"/>
        </w:rPr>
        <w:t xml:space="preserve"> </w:t>
      </w:r>
      <w:proofErr w:type="spellStart"/>
      <w:r w:rsidRPr="00823C76">
        <w:rPr>
          <w:rFonts w:ascii="Trebuchet MS" w:hAnsi="Trebuchet MS"/>
        </w:rPr>
        <w:t>membuat</w:t>
      </w:r>
      <w:proofErr w:type="spellEnd"/>
      <w:r w:rsidRPr="00823C76">
        <w:rPr>
          <w:rFonts w:ascii="Trebuchet MS" w:hAnsi="Trebuchet MS"/>
        </w:rPr>
        <w:t xml:space="preserve"> </w:t>
      </w:r>
      <w:proofErr w:type="spellStart"/>
      <w:r w:rsidRPr="00823C76">
        <w:rPr>
          <w:rFonts w:ascii="Trebuchet MS" w:hAnsi="Trebuchet MS"/>
        </w:rPr>
        <w:t>satu</w:t>
      </w:r>
      <w:proofErr w:type="spellEnd"/>
      <w:r w:rsidRPr="00823C76">
        <w:rPr>
          <w:rFonts w:ascii="Trebuchet MS" w:hAnsi="Trebuchet MS"/>
        </w:rPr>
        <w:t xml:space="preserve"> unit </w:t>
      </w:r>
      <w:proofErr w:type="spellStart"/>
      <w:r w:rsidRPr="00823C76">
        <w:rPr>
          <w:rFonts w:ascii="Trebuchet MS" w:hAnsi="Trebuchet MS"/>
        </w:rPr>
        <w:t>produk</w:t>
      </w:r>
      <w:proofErr w:type="spellEnd"/>
      <w:r w:rsidRPr="00823C76">
        <w:rPr>
          <w:rFonts w:ascii="Trebuchet MS" w:hAnsi="Trebuchet MS"/>
        </w:rPr>
        <w:t xml:space="preserve"> </w:t>
      </w:r>
      <w:proofErr w:type="spellStart"/>
      <w:r w:rsidRPr="00823C76">
        <w:rPr>
          <w:rFonts w:ascii="Trebuchet MS" w:hAnsi="Trebuchet MS"/>
        </w:rPr>
        <w:t>tertentu</w:t>
      </w:r>
      <w:proofErr w:type="spellEnd"/>
      <w:r w:rsidRPr="00823C76">
        <w:rPr>
          <w:rFonts w:ascii="Trebuchet MS" w:hAnsi="Trebuchet MS"/>
        </w:rPr>
        <w:t xml:space="preserve">, yang </w:t>
      </w:r>
      <w:proofErr w:type="spellStart"/>
      <w:r w:rsidRPr="00823C76">
        <w:rPr>
          <w:rFonts w:ascii="Trebuchet MS" w:hAnsi="Trebuchet MS"/>
        </w:rPr>
        <w:t>besarnya</w:t>
      </w:r>
      <w:proofErr w:type="spellEnd"/>
      <w:r w:rsidRPr="00823C76">
        <w:rPr>
          <w:rFonts w:ascii="Trebuchet MS" w:hAnsi="Trebuchet MS"/>
        </w:rPr>
        <w:t xml:space="preserve"> </w:t>
      </w:r>
      <w:proofErr w:type="spellStart"/>
      <w:r w:rsidRPr="00823C76">
        <w:rPr>
          <w:rFonts w:ascii="Trebuchet MS" w:hAnsi="Trebuchet MS"/>
        </w:rPr>
        <w:t>diperoleh</w:t>
      </w:r>
      <w:proofErr w:type="spellEnd"/>
      <w:r w:rsidRPr="00823C76">
        <w:rPr>
          <w:rFonts w:ascii="Trebuchet MS" w:hAnsi="Trebuchet MS"/>
        </w:rPr>
        <w:t xml:space="preserve"> </w:t>
      </w:r>
      <w:proofErr w:type="spellStart"/>
      <w:r w:rsidRPr="00823C76">
        <w:rPr>
          <w:rFonts w:ascii="Trebuchet MS" w:hAnsi="Trebuchet MS"/>
        </w:rPr>
        <w:t>dengan</w:t>
      </w:r>
      <w:proofErr w:type="spellEnd"/>
      <w:r w:rsidRPr="00823C76">
        <w:rPr>
          <w:rFonts w:ascii="Trebuchet MS" w:hAnsi="Trebuchet MS"/>
        </w:rPr>
        <w:t xml:space="preserve"> </w:t>
      </w:r>
      <w:proofErr w:type="spellStart"/>
      <w:proofErr w:type="gramStart"/>
      <w:r w:rsidRPr="00823C76">
        <w:rPr>
          <w:rFonts w:ascii="Trebuchet MS" w:hAnsi="Trebuchet MS"/>
        </w:rPr>
        <w:t>cara</w:t>
      </w:r>
      <w:proofErr w:type="spellEnd"/>
      <w:proofErr w:type="gramEnd"/>
      <w:r w:rsidRPr="00823C76">
        <w:rPr>
          <w:rFonts w:ascii="Trebuchet MS" w:hAnsi="Trebuchet MS"/>
        </w:rPr>
        <w:t xml:space="preserve"> </w:t>
      </w:r>
      <w:proofErr w:type="spellStart"/>
      <w:r w:rsidRPr="00823C76">
        <w:rPr>
          <w:rFonts w:ascii="Trebuchet MS" w:hAnsi="Trebuchet MS"/>
        </w:rPr>
        <w:t>membagi</w:t>
      </w:r>
      <w:proofErr w:type="spellEnd"/>
      <w:r w:rsidRPr="00823C76">
        <w:rPr>
          <w:rFonts w:ascii="Trebuchet MS" w:hAnsi="Trebuchet MS"/>
        </w:rPr>
        <w:t xml:space="preserve"> total </w:t>
      </w:r>
      <w:proofErr w:type="spellStart"/>
      <w:r w:rsidRPr="00823C76">
        <w:rPr>
          <w:rFonts w:ascii="Trebuchet MS" w:hAnsi="Trebuchet MS"/>
        </w:rPr>
        <w:t>variabel</w:t>
      </w:r>
      <w:proofErr w:type="spellEnd"/>
      <w:r w:rsidRPr="00823C76">
        <w:rPr>
          <w:rFonts w:ascii="Trebuchet MS" w:hAnsi="Trebuchet MS"/>
        </w:rPr>
        <w:t xml:space="preserve"> cost (</w:t>
      </w:r>
      <w:proofErr w:type="spellStart"/>
      <w:r w:rsidRPr="00823C76">
        <w:rPr>
          <w:rFonts w:ascii="Trebuchet MS" w:hAnsi="Trebuchet MS"/>
          <w:i/>
        </w:rPr>
        <w:t>Variabel</w:t>
      </w:r>
      <w:proofErr w:type="spellEnd"/>
      <w:r w:rsidRPr="00823C76">
        <w:rPr>
          <w:rFonts w:ascii="Trebuchet MS" w:hAnsi="Trebuchet MS"/>
          <w:i/>
        </w:rPr>
        <w:t xml:space="preserve"> Cost</w:t>
      </w:r>
      <w:r w:rsidRPr="00823C76">
        <w:rPr>
          <w:rFonts w:ascii="Trebuchet MS" w:hAnsi="Trebuchet MS"/>
        </w:rPr>
        <w:t xml:space="preserve">) </w:t>
      </w:r>
      <w:proofErr w:type="spellStart"/>
      <w:r w:rsidRPr="00823C76">
        <w:rPr>
          <w:rFonts w:ascii="Trebuchet MS" w:hAnsi="Trebuchet MS"/>
        </w:rPr>
        <w:t>dengan</w:t>
      </w:r>
      <w:proofErr w:type="spellEnd"/>
      <w:r w:rsidRPr="00823C76">
        <w:rPr>
          <w:rFonts w:ascii="Trebuchet MS" w:hAnsi="Trebuchet MS"/>
        </w:rPr>
        <w:t xml:space="preserve"> </w:t>
      </w:r>
      <w:proofErr w:type="spellStart"/>
      <w:r w:rsidRPr="00823C76">
        <w:rPr>
          <w:rFonts w:ascii="Trebuchet MS" w:hAnsi="Trebuchet MS"/>
        </w:rPr>
        <w:t>jumlah</w:t>
      </w:r>
      <w:proofErr w:type="spellEnd"/>
      <w:r w:rsidRPr="00823C76">
        <w:rPr>
          <w:rFonts w:ascii="Trebuchet MS" w:hAnsi="Trebuchet MS"/>
        </w:rPr>
        <w:t xml:space="preserve"> product yang </w:t>
      </w:r>
      <w:proofErr w:type="spellStart"/>
      <w:r w:rsidRPr="00823C76">
        <w:rPr>
          <w:rFonts w:ascii="Trebuchet MS" w:hAnsi="Trebuchet MS"/>
        </w:rPr>
        <w:t>dibuat</w:t>
      </w:r>
      <w:proofErr w:type="spellEnd"/>
      <w:r w:rsidRPr="00823C76">
        <w:rPr>
          <w:rFonts w:ascii="Trebuchet MS" w:hAnsi="Trebuchet MS"/>
        </w:rPr>
        <w:t xml:space="preserve"> (</w:t>
      </w:r>
      <w:proofErr w:type="spellStart"/>
      <w:r w:rsidRPr="00823C76">
        <w:rPr>
          <w:rFonts w:ascii="Trebuchet MS" w:hAnsi="Trebuchet MS"/>
        </w:rPr>
        <w:t>Qty</w:t>
      </w:r>
      <w:proofErr w:type="spellEnd"/>
      <w:r w:rsidRPr="00823C76">
        <w:rPr>
          <w:rFonts w:ascii="Trebuchet MS" w:hAnsi="Trebuchet MS"/>
        </w:rPr>
        <w:t>).</w:t>
      </w:r>
    </w:p>
    <w:p w:rsidR="00512C9D" w:rsidRPr="00823C76" w:rsidRDefault="00512C9D" w:rsidP="00512C9D">
      <w:pPr>
        <w:pStyle w:val="ListParagraph"/>
        <w:spacing w:line="360" w:lineRule="auto"/>
        <w:ind w:left="1440"/>
        <w:jc w:val="both"/>
      </w:pPr>
      <w:r w:rsidRPr="00823C76">
        <w:rPr>
          <w:rFonts w:ascii="Trebuchet MS" w:hAnsi="Trebuchet MS"/>
        </w:rPr>
        <w:t>-</w:t>
      </w:r>
      <w:r w:rsidRPr="00823C76">
        <w:rPr>
          <w:rFonts w:ascii="Trebuchet MS" w:hAnsi="Trebuchet MS"/>
          <w:sz w:val="14"/>
          <w:szCs w:val="14"/>
        </w:rPr>
        <w:t xml:space="preserve">          </w:t>
      </w:r>
      <w:r w:rsidRPr="00823C76">
        <w:rPr>
          <w:rFonts w:ascii="Trebuchet MS" w:hAnsi="Trebuchet MS"/>
          <w:b/>
          <w:i/>
        </w:rPr>
        <w:t>Fixed Cost</w:t>
      </w:r>
      <w:r w:rsidRPr="00823C76">
        <w:rPr>
          <w:rFonts w:ascii="Trebuchet MS" w:hAnsi="Trebuchet MS"/>
        </w:rPr>
        <w:t xml:space="preserve"> </w:t>
      </w:r>
      <w:proofErr w:type="spellStart"/>
      <w:r w:rsidRPr="00823C76">
        <w:rPr>
          <w:rFonts w:ascii="Trebuchet MS" w:hAnsi="Trebuchet MS"/>
        </w:rPr>
        <w:t>adalah</w:t>
      </w:r>
      <w:proofErr w:type="spellEnd"/>
      <w:r w:rsidRPr="00823C76">
        <w:rPr>
          <w:rFonts w:ascii="Trebuchet MS" w:hAnsi="Trebuchet MS"/>
        </w:rPr>
        <w:t xml:space="preserve"> cost yang </w:t>
      </w:r>
      <w:proofErr w:type="spellStart"/>
      <w:proofErr w:type="gramStart"/>
      <w:r w:rsidRPr="00823C76">
        <w:rPr>
          <w:rFonts w:ascii="Trebuchet MS" w:hAnsi="Trebuchet MS"/>
        </w:rPr>
        <w:t>akan</w:t>
      </w:r>
      <w:proofErr w:type="spellEnd"/>
      <w:proofErr w:type="gramEnd"/>
      <w:r w:rsidRPr="00823C76">
        <w:rPr>
          <w:rFonts w:ascii="Trebuchet MS" w:hAnsi="Trebuchet MS"/>
        </w:rPr>
        <w:t xml:space="preserve"> </w:t>
      </w:r>
      <w:proofErr w:type="spellStart"/>
      <w:r w:rsidRPr="00823C76">
        <w:rPr>
          <w:rFonts w:ascii="Trebuchet MS" w:hAnsi="Trebuchet MS"/>
        </w:rPr>
        <w:t>terjadi</w:t>
      </w:r>
      <w:proofErr w:type="spellEnd"/>
      <w:r w:rsidRPr="00823C76">
        <w:rPr>
          <w:rFonts w:ascii="Trebuchet MS" w:hAnsi="Trebuchet MS"/>
        </w:rPr>
        <w:t xml:space="preserve"> </w:t>
      </w:r>
      <w:proofErr w:type="spellStart"/>
      <w:r w:rsidRPr="00823C76">
        <w:rPr>
          <w:rFonts w:ascii="Trebuchet MS" w:hAnsi="Trebuchet MS"/>
        </w:rPr>
        <w:t>akibat</w:t>
      </w:r>
      <w:proofErr w:type="spellEnd"/>
      <w:r w:rsidRPr="00823C76">
        <w:rPr>
          <w:rFonts w:ascii="Trebuchet MS" w:hAnsi="Trebuchet MS"/>
        </w:rPr>
        <w:t xml:space="preserve"> </w:t>
      </w:r>
      <w:proofErr w:type="spellStart"/>
      <w:r w:rsidRPr="00823C76">
        <w:rPr>
          <w:rFonts w:ascii="Trebuchet MS" w:hAnsi="Trebuchet MS"/>
        </w:rPr>
        <w:t>penggunaan</w:t>
      </w:r>
      <w:proofErr w:type="spellEnd"/>
      <w:r w:rsidRPr="00823C76">
        <w:rPr>
          <w:rFonts w:ascii="Trebuchet MS" w:hAnsi="Trebuchet MS"/>
        </w:rPr>
        <w:t xml:space="preserve"> </w:t>
      </w:r>
      <w:proofErr w:type="spellStart"/>
      <w:r w:rsidRPr="00823C76">
        <w:rPr>
          <w:rFonts w:ascii="Trebuchet MS" w:hAnsi="Trebuchet MS"/>
        </w:rPr>
        <w:t>sumber</w:t>
      </w:r>
      <w:proofErr w:type="spellEnd"/>
      <w:r w:rsidRPr="00823C76">
        <w:rPr>
          <w:rFonts w:ascii="Trebuchet MS" w:hAnsi="Trebuchet MS"/>
        </w:rPr>
        <w:t xml:space="preserve"> </w:t>
      </w:r>
      <w:proofErr w:type="spellStart"/>
      <w:r w:rsidRPr="00823C76">
        <w:rPr>
          <w:rFonts w:ascii="Trebuchet MS" w:hAnsi="Trebuchet MS"/>
        </w:rPr>
        <w:t>daya</w:t>
      </w:r>
      <w:proofErr w:type="spellEnd"/>
      <w:r w:rsidRPr="00823C76">
        <w:rPr>
          <w:rFonts w:ascii="Trebuchet MS" w:hAnsi="Trebuchet MS"/>
        </w:rPr>
        <w:t xml:space="preserve"> </w:t>
      </w:r>
      <w:proofErr w:type="spellStart"/>
      <w:r w:rsidRPr="00823C76">
        <w:rPr>
          <w:rFonts w:ascii="Trebuchet MS" w:hAnsi="Trebuchet MS"/>
        </w:rPr>
        <w:t>tertentu</w:t>
      </w:r>
      <w:proofErr w:type="spellEnd"/>
      <w:r w:rsidRPr="00823C76">
        <w:rPr>
          <w:rFonts w:ascii="Trebuchet MS" w:hAnsi="Trebuchet MS"/>
        </w:rPr>
        <w:t xml:space="preserve"> yang </w:t>
      </w:r>
      <w:proofErr w:type="spellStart"/>
      <w:r w:rsidRPr="00823C76">
        <w:rPr>
          <w:rFonts w:ascii="Trebuchet MS" w:hAnsi="Trebuchet MS"/>
        </w:rPr>
        <w:t>penggunaannya</w:t>
      </w:r>
      <w:proofErr w:type="spellEnd"/>
      <w:r w:rsidRPr="00823C76">
        <w:rPr>
          <w:rFonts w:ascii="Trebuchet MS" w:hAnsi="Trebuchet MS"/>
        </w:rPr>
        <w:t xml:space="preserve"> </w:t>
      </w:r>
      <w:proofErr w:type="spellStart"/>
      <w:r w:rsidRPr="00823C76">
        <w:rPr>
          <w:rFonts w:ascii="Trebuchet MS" w:hAnsi="Trebuchet MS"/>
        </w:rPr>
        <w:t>tanpa</w:t>
      </w:r>
      <w:proofErr w:type="spellEnd"/>
      <w:r w:rsidRPr="00823C76">
        <w:rPr>
          <w:rFonts w:ascii="Trebuchet MS" w:hAnsi="Trebuchet MS"/>
        </w:rPr>
        <w:t xml:space="preserve"> </w:t>
      </w:r>
      <w:proofErr w:type="spellStart"/>
      <w:r w:rsidRPr="00823C76">
        <w:rPr>
          <w:rFonts w:ascii="Trebuchet MS" w:hAnsi="Trebuchet MS"/>
        </w:rPr>
        <w:t>dipengaruhi</w:t>
      </w:r>
      <w:proofErr w:type="spellEnd"/>
      <w:r w:rsidRPr="00823C76">
        <w:rPr>
          <w:rFonts w:ascii="Trebuchet MS" w:hAnsi="Trebuchet MS"/>
        </w:rPr>
        <w:t xml:space="preserve"> </w:t>
      </w:r>
      <w:proofErr w:type="spellStart"/>
      <w:r w:rsidRPr="00823C76">
        <w:rPr>
          <w:rFonts w:ascii="Trebuchet MS" w:hAnsi="Trebuchet MS"/>
        </w:rPr>
        <w:t>oleh</w:t>
      </w:r>
      <w:proofErr w:type="spellEnd"/>
      <w:r w:rsidRPr="00823C76">
        <w:rPr>
          <w:rFonts w:ascii="Trebuchet MS" w:hAnsi="Trebuchet MS"/>
        </w:rPr>
        <w:t xml:space="preserve"> </w:t>
      </w:r>
      <w:proofErr w:type="spellStart"/>
      <w:r w:rsidRPr="00823C76">
        <w:rPr>
          <w:rFonts w:ascii="Trebuchet MS" w:hAnsi="Trebuchet MS"/>
        </w:rPr>
        <w:t>banyak</w:t>
      </w:r>
      <w:proofErr w:type="spellEnd"/>
      <w:r w:rsidRPr="00823C76">
        <w:rPr>
          <w:rFonts w:ascii="Trebuchet MS" w:hAnsi="Trebuchet MS"/>
        </w:rPr>
        <w:t xml:space="preserve"> </w:t>
      </w:r>
      <w:proofErr w:type="spellStart"/>
      <w:r w:rsidRPr="00823C76">
        <w:rPr>
          <w:rFonts w:ascii="Trebuchet MS" w:hAnsi="Trebuchet MS"/>
        </w:rPr>
        <w:t>sedikitnya</w:t>
      </w:r>
      <w:proofErr w:type="spellEnd"/>
      <w:r w:rsidRPr="00823C76">
        <w:rPr>
          <w:rFonts w:ascii="Trebuchet MS" w:hAnsi="Trebuchet MS"/>
        </w:rPr>
        <w:t xml:space="preserve"> </w:t>
      </w:r>
      <w:proofErr w:type="spellStart"/>
      <w:r w:rsidRPr="00823C76">
        <w:rPr>
          <w:rFonts w:ascii="Trebuchet MS" w:hAnsi="Trebuchet MS"/>
        </w:rPr>
        <w:t>produk</w:t>
      </w:r>
      <w:proofErr w:type="spellEnd"/>
      <w:r w:rsidRPr="00823C76">
        <w:rPr>
          <w:rFonts w:ascii="Trebuchet MS" w:hAnsi="Trebuchet MS"/>
        </w:rPr>
        <w:t xml:space="preserve"> yang </w:t>
      </w:r>
      <w:proofErr w:type="spellStart"/>
      <w:r w:rsidRPr="00823C76">
        <w:rPr>
          <w:rFonts w:ascii="Trebuchet MS" w:hAnsi="Trebuchet MS"/>
        </w:rPr>
        <w:t>diproduksi</w:t>
      </w:r>
      <w:proofErr w:type="spellEnd"/>
      <w:r w:rsidRPr="00823C76">
        <w:rPr>
          <w:rFonts w:ascii="Trebuchet MS" w:hAnsi="Trebuchet MS"/>
        </w:rPr>
        <w:t>.</w:t>
      </w:r>
    </w:p>
    <w:p w:rsidR="00512C9D" w:rsidRPr="00823C76" w:rsidRDefault="00512C9D" w:rsidP="00512C9D">
      <w:pPr>
        <w:pStyle w:val="ListParagraph"/>
        <w:spacing w:line="360" w:lineRule="auto"/>
        <w:ind w:left="1440"/>
        <w:jc w:val="both"/>
      </w:pPr>
      <w:proofErr w:type="spellStart"/>
      <w:r w:rsidRPr="00823C76">
        <w:rPr>
          <w:rFonts w:ascii="Trebuchet MS" w:hAnsi="Trebuchet MS"/>
        </w:rPr>
        <w:t>Misalnya</w:t>
      </w:r>
      <w:proofErr w:type="spellEnd"/>
      <w:r w:rsidRPr="00823C76">
        <w:rPr>
          <w:rFonts w:ascii="Trebuchet MS" w:hAnsi="Trebuchet MS"/>
        </w:rPr>
        <w:t xml:space="preserve"> </w:t>
      </w:r>
      <w:proofErr w:type="spellStart"/>
      <w:r w:rsidRPr="00823C76">
        <w:rPr>
          <w:rFonts w:ascii="Trebuchet MS" w:hAnsi="Trebuchet MS"/>
        </w:rPr>
        <w:t>adalah</w:t>
      </w:r>
      <w:proofErr w:type="spellEnd"/>
      <w:r w:rsidRPr="00823C76">
        <w:rPr>
          <w:rFonts w:ascii="Trebuchet MS" w:hAnsi="Trebuchet MS"/>
        </w:rPr>
        <w:t xml:space="preserve"> </w:t>
      </w:r>
      <w:proofErr w:type="spellStart"/>
      <w:r w:rsidRPr="00823C76">
        <w:rPr>
          <w:rFonts w:ascii="Trebuchet MS" w:hAnsi="Trebuchet MS"/>
        </w:rPr>
        <w:t>Biaya</w:t>
      </w:r>
      <w:proofErr w:type="spellEnd"/>
      <w:r w:rsidRPr="00823C76">
        <w:rPr>
          <w:rFonts w:ascii="Trebuchet MS" w:hAnsi="Trebuchet MS"/>
        </w:rPr>
        <w:t xml:space="preserve"> </w:t>
      </w:r>
      <w:proofErr w:type="spellStart"/>
      <w:r w:rsidRPr="00823C76">
        <w:rPr>
          <w:rFonts w:ascii="Trebuchet MS" w:hAnsi="Trebuchet MS"/>
        </w:rPr>
        <w:t>operasional</w:t>
      </w:r>
      <w:proofErr w:type="spellEnd"/>
      <w:r w:rsidRPr="00823C76">
        <w:rPr>
          <w:rFonts w:ascii="Trebuchet MS" w:hAnsi="Trebuchet MS"/>
        </w:rPr>
        <w:t xml:space="preserve"> </w:t>
      </w:r>
      <w:proofErr w:type="spellStart"/>
      <w:r w:rsidRPr="00823C76">
        <w:rPr>
          <w:rFonts w:ascii="Trebuchet MS" w:hAnsi="Trebuchet MS"/>
        </w:rPr>
        <w:t>seperti</w:t>
      </w:r>
      <w:proofErr w:type="spellEnd"/>
      <w:r w:rsidRPr="00823C76">
        <w:rPr>
          <w:rFonts w:ascii="Trebuchet MS" w:hAnsi="Trebuchet MS"/>
        </w:rPr>
        <w:t xml:space="preserve"> payroll </w:t>
      </w:r>
      <w:proofErr w:type="spellStart"/>
      <w:r w:rsidRPr="00823C76">
        <w:rPr>
          <w:rFonts w:ascii="Trebuchet MS" w:hAnsi="Trebuchet MS"/>
        </w:rPr>
        <w:t>dan</w:t>
      </w:r>
      <w:proofErr w:type="spellEnd"/>
      <w:r w:rsidRPr="00823C76">
        <w:rPr>
          <w:rFonts w:ascii="Trebuchet MS" w:hAnsi="Trebuchet MS"/>
        </w:rPr>
        <w:t xml:space="preserve"> </w:t>
      </w:r>
      <w:proofErr w:type="spellStart"/>
      <w:r w:rsidRPr="00823C76">
        <w:rPr>
          <w:rFonts w:ascii="Trebuchet MS" w:hAnsi="Trebuchet MS"/>
        </w:rPr>
        <w:t>biaya</w:t>
      </w:r>
      <w:proofErr w:type="spellEnd"/>
      <w:r w:rsidRPr="00823C76">
        <w:rPr>
          <w:rFonts w:ascii="Trebuchet MS" w:hAnsi="Trebuchet MS"/>
        </w:rPr>
        <w:t xml:space="preserve"> </w:t>
      </w:r>
      <w:proofErr w:type="spellStart"/>
      <w:r w:rsidRPr="00823C76">
        <w:rPr>
          <w:rFonts w:ascii="Trebuchet MS" w:hAnsi="Trebuchet MS"/>
        </w:rPr>
        <w:t>perlengkapan</w:t>
      </w:r>
      <w:proofErr w:type="spellEnd"/>
      <w:r w:rsidRPr="00823C76">
        <w:rPr>
          <w:rFonts w:ascii="Trebuchet MS" w:hAnsi="Trebuchet MS"/>
        </w:rPr>
        <w:t xml:space="preserve"> </w:t>
      </w:r>
      <w:proofErr w:type="spellStart"/>
      <w:proofErr w:type="gramStart"/>
      <w:r w:rsidRPr="00823C76">
        <w:rPr>
          <w:rFonts w:ascii="Trebuchet MS" w:hAnsi="Trebuchet MS"/>
        </w:rPr>
        <w:t>kantor</w:t>
      </w:r>
      <w:proofErr w:type="spellEnd"/>
      <w:proofErr w:type="gramEnd"/>
      <w:r w:rsidRPr="00823C76">
        <w:rPr>
          <w:rFonts w:ascii="Trebuchet MS" w:hAnsi="Trebuchet MS"/>
        </w:rPr>
        <w:t xml:space="preserve">, </w:t>
      </w:r>
      <w:proofErr w:type="spellStart"/>
      <w:r w:rsidRPr="00823C76">
        <w:rPr>
          <w:rFonts w:ascii="Trebuchet MS" w:hAnsi="Trebuchet MS"/>
        </w:rPr>
        <w:t>biaya</w:t>
      </w:r>
      <w:proofErr w:type="spellEnd"/>
      <w:r w:rsidRPr="00823C76">
        <w:rPr>
          <w:rFonts w:ascii="Trebuchet MS" w:hAnsi="Trebuchet MS"/>
        </w:rPr>
        <w:t xml:space="preserve"> </w:t>
      </w:r>
      <w:proofErr w:type="spellStart"/>
      <w:r w:rsidRPr="00823C76">
        <w:rPr>
          <w:rFonts w:ascii="Trebuchet MS" w:hAnsi="Trebuchet MS"/>
        </w:rPr>
        <w:t>sewa</w:t>
      </w:r>
      <w:proofErr w:type="spellEnd"/>
      <w:r w:rsidRPr="00823C76">
        <w:rPr>
          <w:rFonts w:ascii="Trebuchet MS" w:hAnsi="Trebuchet MS"/>
        </w:rPr>
        <w:t xml:space="preserve">, </w:t>
      </w:r>
      <w:proofErr w:type="spellStart"/>
      <w:r w:rsidRPr="00823C76">
        <w:rPr>
          <w:rFonts w:ascii="Trebuchet MS" w:hAnsi="Trebuchet MS"/>
        </w:rPr>
        <w:t>dan</w:t>
      </w:r>
      <w:proofErr w:type="spellEnd"/>
      <w:r w:rsidRPr="00823C76">
        <w:rPr>
          <w:rFonts w:ascii="Trebuchet MS" w:hAnsi="Trebuchet MS"/>
        </w:rPr>
        <w:t xml:space="preserve"> </w:t>
      </w:r>
      <w:proofErr w:type="spellStart"/>
      <w:r w:rsidRPr="00823C76">
        <w:rPr>
          <w:rFonts w:ascii="Trebuchet MS" w:hAnsi="Trebuchet MS"/>
        </w:rPr>
        <w:t>biaya</w:t>
      </w:r>
      <w:proofErr w:type="spellEnd"/>
      <w:r w:rsidRPr="00823C76">
        <w:rPr>
          <w:rFonts w:ascii="Trebuchet MS" w:hAnsi="Trebuchet MS"/>
        </w:rPr>
        <w:t xml:space="preserve"> </w:t>
      </w:r>
      <w:proofErr w:type="spellStart"/>
      <w:r w:rsidRPr="00823C76">
        <w:rPr>
          <w:rFonts w:ascii="Trebuchet MS" w:hAnsi="Trebuchet MS"/>
        </w:rPr>
        <w:t>penyusutan</w:t>
      </w:r>
      <w:proofErr w:type="spellEnd"/>
      <w:r w:rsidRPr="00823C76">
        <w:rPr>
          <w:rFonts w:ascii="Trebuchet MS" w:hAnsi="Trebuchet MS"/>
        </w:rPr>
        <w:t xml:space="preserve"> </w:t>
      </w:r>
      <w:proofErr w:type="spellStart"/>
      <w:r w:rsidRPr="00823C76">
        <w:rPr>
          <w:rFonts w:ascii="Trebuchet MS" w:hAnsi="Trebuchet MS"/>
        </w:rPr>
        <w:t>dan</w:t>
      </w:r>
      <w:proofErr w:type="spellEnd"/>
      <w:r w:rsidRPr="00823C76">
        <w:rPr>
          <w:rFonts w:ascii="Trebuchet MS" w:hAnsi="Trebuchet MS"/>
        </w:rPr>
        <w:t xml:space="preserve"> </w:t>
      </w:r>
      <w:proofErr w:type="spellStart"/>
      <w:r w:rsidRPr="00823C76">
        <w:rPr>
          <w:rFonts w:ascii="Trebuchet MS" w:hAnsi="Trebuchet MS"/>
        </w:rPr>
        <w:t>amortisasi</w:t>
      </w:r>
      <w:proofErr w:type="spellEnd"/>
      <w:r w:rsidRPr="00823C76">
        <w:rPr>
          <w:rFonts w:ascii="Trebuchet MS" w:hAnsi="Trebuchet MS"/>
        </w:rPr>
        <w:t xml:space="preserve"> yang </w:t>
      </w:r>
      <w:proofErr w:type="spellStart"/>
      <w:r w:rsidRPr="00823C76">
        <w:rPr>
          <w:rFonts w:ascii="Trebuchet MS" w:hAnsi="Trebuchet MS"/>
        </w:rPr>
        <w:t>menggunakan</w:t>
      </w:r>
      <w:proofErr w:type="spellEnd"/>
      <w:r w:rsidRPr="00823C76">
        <w:rPr>
          <w:rFonts w:ascii="Trebuchet MS" w:hAnsi="Trebuchet MS"/>
        </w:rPr>
        <w:t xml:space="preserve"> </w:t>
      </w:r>
      <w:proofErr w:type="spellStart"/>
      <w:r w:rsidRPr="00823C76">
        <w:rPr>
          <w:rFonts w:ascii="Trebuchet MS" w:hAnsi="Trebuchet MS"/>
        </w:rPr>
        <w:t>metode</w:t>
      </w:r>
      <w:proofErr w:type="spellEnd"/>
      <w:r w:rsidRPr="00823C76">
        <w:rPr>
          <w:rFonts w:ascii="Trebuchet MS" w:hAnsi="Trebuchet MS"/>
        </w:rPr>
        <w:t xml:space="preserve"> </w:t>
      </w:r>
      <w:proofErr w:type="spellStart"/>
      <w:r w:rsidRPr="00823C76">
        <w:rPr>
          <w:rFonts w:ascii="Trebuchet MS" w:hAnsi="Trebuchet MS"/>
        </w:rPr>
        <w:t>garis</w:t>
      </w:r>
      <w:proofErr w:type="spellEnd"/>
      <w:r w:rsidRPr="00823C76">
        <w:rPr>
          <w:rFonts w:ascii="Trebuchet MS" w:hAnsi="Trebuchet MS"/>
        </w:rPr>
        <w:t xml:space="preserve"> </w:t>
      </w:r>
      <w:proofErr w:type="spellStart"/>
      <w:r w:rsidRPr="00823C76">
        <w:rPr>
          <w:rFonts w:ascii="Trebuchet MS" w:hAnsi="Trebuchet MS"/>
        </w:rPr>
        <w:t>lurus</w:t>
      </w:r>
      <w:proofErr w:type="spellEnd"/>
      <w:r w:rsidRPr="00823C76">
        <w:rPr>
          <w:rFonts w:ascii="Trebuchet MS" w:hAnsi="Trebuchet MS"/>
        </w:rPr>
        <w:t>.</w:t>
      </w:r>
    </w:p>
    <w:p w:rsidR="00512C9D" w:rsidRPr="00823C76" w:rsidRDefault="00512C9D" w:rsidP="00512C9D">
      <w:pPr>
        <w:pStyle w:val="ListParagraph"/>
        <w:spacing w:line="360" w:lineRule="auto"/>
        <w:ind w:left="1440"/>
        <w:jc w:val="both"/>
      </w:pPr>
    </w:p>
    <w:p w:rsidR="00512C9D" w:rsidRPr="00823C76" w:rsidRDefault="00823C76" w:rsidP="00512C9D">
      <w:pPr>
        <w:pStyle w:val="ListParagraph"/>
        <w:numPr>
          <w:ilvl w:val="0"/>
          <w:numId w:val="12"/>
        </w:numPr>
        <w:spacing w:line="360" w:lineRule="auto"/>
        <w:jc w:val="both"/>
      </w:pPr>
      <w:r>
        <w:rPr>
          <w:rFonts w:ascii="Trebuchet MS" w:hAnsi="Trebuchet MS"/>
          <w:b/>
          <w:u w:val="single"/>
        </w:rPr>
        <w:t>KETERBATASAN ANALISIS BREAK</w:t>
      </w:r>
      <w:r w:rsidR="00512C9D" w:rsidRPr="00823C76">
        <w:rPr>
          <w:rFonts w:ascii="Trebuchet MS" w:hAnsi="Trebuchet MS"/>
          <w:b/>
          <w:u w:val="single"/>
        </w:rPr>
        <w:t xml:space="preserve"> EVEN POINT</w:t>
      </w:r>
    </w:p>
    <w:p w:rsidR="00512C9D" w:rsidRPr="00823C76" w:rsidRDefault="00512C9D" w:rsidP="00512C9D">
      <w:pPr>
        <w:pStyle w:val="ListParagraph"/>
        <w:spacing w:line="360" w:lineRule="auto"/>
        <w:ind w:left="1440"/>
        <w:jc w:val="both"/>
      </w:pPr>
      <w:proofErr w:type="gramStart"/>
      <w:r w:rsidRPr="00823C76">
        <w:rPr>
          <w:rFonts w:ascii="Trebuchet MS" w:hAnsi="Trebuchet MS"/>
        </w:rPr>
        <w:t xml:space="preserve">BEP </w:t>
      </w:r>
      <w:proofErr w:type="spellStart"/>
      <w:r w:rsidRPr="00823C76">
        <w:rPr>
          <w:rFonts w:ascii="Trebuchet MS" w:hAnsi="Trebuchet MS"/>
        </w:rPr>
        <w:t>dapat</w:t>
      </w:r>
      <w:proofErr w:type="spellEnd"/>
      <w:r w:rsidRPr="00823C76">
        <w:rPr>
          <w:rFonts w:ascii="Trebuchet MS" w:hAnsi="Trebuchet MS"/>
        </w:rPr>
        <w:t xml:space="preserve"> </w:t>
      </w:r>
      <w:proofErr w:type="spellStart"/>
      <w:r w:rsidRPr="00823C76">
        <w:rPr>
          <w:rFonts w:ascii="Trebuchet MS" w:hAnsi="Trebuchet MS"/>
        </w:rPr>
        <w:t>dirasakan</w:t>
      </w:r>
      <w:proofErr w:type="spellEnd"/>
      <w:r w:rsidRPr="00823C76">
        <w:rPr>
          <w:rFonts w:ascii="Trebuchet MS" w:hAnsi="Trebuchet MS"/>
        </w:rPr>
        <w:t xml:space="preserve"> </w:t>
      </w:r>
      <w:proofErr w:type="spellStart"/>
      <w:r w:rsidRPr="00823C76">
        <w:rPr>
          <w:rFonts w:ascii="Trebuchet MS" w:hAnsi="Trebuchet MS"/>
        </w:rPr>
        <w:t>manfaatnya</w:t>
      </w:r>
      <w:proofErr w:type="spellEnd"/>
      <w:r w:rsidRPr="00823C76">
        <w:rPr>
          <w:rFonts w:ascii="Trebuchet MS" w:hAnsi="Trebuchet MS"/>
        </w:rPr>
        <w:t xml:space="preserve"> </w:t>
      </w:r>
      <w:proofErr w:type="spellStart"/>
      <w:r w:rsidRPr="00823C76">
        <w:rPr>
          <w:rFonts w:ascii="Trebuchet MS" w:hAnsi="Trebuchet MS"/>
        </w:rPr>
        <w:t>apabila</w:t>
      </w:r>
      <w:proofErr w:type="spellEnd"/>
      <w:r w:rsidRPr="00823C76">
        <w:rPr>
          <w:rFonts w:ascii="Trebuchet MS" w:hAnsi="Trebuchet MS"/>
        </w:rPr>
        <w:t xml:space="preserve"> </w:t>
      </w:r>
      <w:proofErr w:type="spellStart"/>
      <w:r w:rsidRPr="00823C76">
        <w:rPr>
          <w:rFonts w:ascii="Trebuchet MS" w:hAnsi="Trebuchet MS"/>
        </w:rPr>
        <w:t>titik</w:t>
      </w:r>
      <w:proofErr w:type="spellEnd"/>
      <w:r w:rsidRPr="00823C76">
        <w:rPr>
          <w:rFonts w:ascii="Trebuchet MS" w:hAnsi="Trebuchet MS"/>
        </w:rPr>
        <w:t xml:space="preserve"> BEP </w:t>
      </w:r>
      <w:proofErr w:type="spellStart"/>
      <w:r w:rsidRPr="00823C76">
        <w:rPr>
          <w:rFonts w:ascii="Trebuchet MS" w:hAnsi="Trebuchet MS"/>
        </w:rPr>
        <w:t>dapat</w:t>
      </w:r>
      <w:proofErr w:type="spellEnd"/>
      <w:r w:rsidRPr="00823C76">
        <w:rPr>
          <w:rFonts w:ascii="Trebuchet MS" w:hAnsi="Trebuchet MS"/>
        </w:rPr>
        <w:t xml:space="preserve"> </w:t>
      </w:r>
      <w:proofErr w:type="spellStart"/>
      <w:r w:rsidRPr="00823C76">
        <w:rPr>
          <w:rFonts w:ascii="Trebuchet MS" w:hAnsi="Trebuchet MS"/>
        </w:rPr>
        <w:t>dipertahankan</w:t>
      </w:r>
      <w:proofErr w:type="spellEnd"/>
      <w:r w:rsidRPr="00823C76">
        <w:rPr>
          <w:rFonts w:ascii="Trebuchet MS" w:hAnsi="Trebuchet MS"/>
        </w:rPr>
        <w:t xml:space="preserve"> </w:t>
      </w:r>
      <w:proofErr w:type="spellStart"/>
      <w:r w:rsidRPr="00823C76">
        <w:rPr>
          <w:rFonts w:ascii="Trebuchet MS" w:hAnsi="Trebuchet MS"/>
        </w:rPr>
        <w:t>selama</w:t>
      </w:r>
      <w:proofErr w:type="spellEnd"/>
      <w:r w:rsidRPr="00823C76">
        <w:rPr>
          <w:rFonts w:ascii="Trebuchet MS" w:hAnsi="Trebuchet MS"/>
        </w:rPr>
        <w:t xml:space="preserve"> </w:t>
      </w:r>
      <w:proofErr w:type="spellStart"/>
      <w:r w:rsidRPr="00823C76">
        <w:rPr>
          <w:rFonts w:ascii="Trebuchet MS" w:hAnsi="Trebuchet MS"/>
        </w:rPr>
        <w:t>periode</w:t>
      </w:r>
      <w:proofErr w:type="spellEnd"/>
      <w:r w:rsidRPr="00823C76">
        <w:rPr>
          <w:rFonts w:ascii="Trebuchet MS" w:hAnsi="Trebuchet MS"/>
        </w:rPr>
        <w:t xml:space="preserve"> </w:t>
      </w:r>
      <w:proofErr w:type="spellStart"/>
      <w:r w:rsidRPr="00823C76">
        <w:rPr>
          <w:rFonts w:ascii="Trebuchet MS" w:hAnsi="Trebuchet MS"/>
        </w:rPr>
        <w:t>tertentu</w:t>
      </w:r>
      <w:proofErr w:type="spellEnd"/>
      <w:r w:rsidRPr="00823C76">
        <w:rPr>
          <w:rFonts w:ascii="Trebuchet MS" w:hAnsi="Trebuchet MS"/>
        </w:rPr>
        <w:t>.</w:t>
      </w:r>
      <w:proofErr w:type="gramEnd"/>
      <w:r w:rsidRPr="00823C76">
        <w:rPr>
          <w:rFonts w:ascii="Trebuchet MS" w:hAnsi="Trebuchet MS"/>
        </w:rPr>
        <w:t xml:space="preserve"> </w:t>
      </w:r>
      <w:proofErr w:type="spellStart"/>
      <w:r w:rsidRPr="00823C76">
        <w:rPr>
          <w:rFonts w:ascii="Trebuchet MS" w:hAnsi="Trebuchet MS"/>
        </w:rPr>
        <w:t>Keadaan</w:t>
      </w:r>
      <w:proofErr w:type="spellEnd"/>
      <w:r w:rsidRPr="00823C76">
        <w:rPr>
          <w:rFonts w:ascii="Trebuchet MS" w:hAnsi="Trebuchet MS"/>
        </w:rPr>
        <w:t xml:space="preserve"> </w:t>
      </w:r>
      <w:proofErr w:type="spellStart"/>
      <w:r w:rsidRPr="00823C76">
        <w:rPr>
          <w:rFonts w:ascii="Trebuchet MS" w:hAnsi="Trebuchet MS"/>
        </w:rPr>
        <w:t>ini</w:t>
      </w:r>
      <w:proofErr w:type="spellEnd"/>
      <w:r w:rsidRPr="00823C76">
        <w:rPr>
          <w:rFonts w:ascii="Trebuchet MS" w:hAnsi="Trebuchet MS"/>
        </w:rPr>
        <w:t xml:space="preserve"> </w:t>
      </w:r>
      <w:proofErr w:type="spellStart"/>
      <w:r w:rsidRPr="00823C76">
        <w:rPr>
          <w:rFonts w:ascii="Trebuchet MS" w:hAnsi="Trebuchet MS"/>
        </w:rPr>
        <w:t>dipertahankan</w:t>
      </w:r>
      <w:proofErr w:type="spellEnd"/>
      <w:r w:rsidRPr="00823C76">
        <w:rPr>
          <w:rFonts w:ascii="Trebuchet MS" w:hAnsi="Trebuchet MS"/>
        </w:rPr>
        <w:t xml:space="preserve"> </w:t>
      </w:r>
      <w:proofErr w:type="spellStart"/>
      <w:r w:rsidRPr="00823C76">
        <w:rPr>
          <w:rFonts w:ascii="Trebuchet MS" w:hAnsi="Trebuchet MS"/>
        </w:rPr>
        <w:t>apabila</w:t>
      </w:r>
      <w:proofErr w:type="spellEnd"/>
      <w:r w:rsidRPr="00823C76">
        <w:rPr>
          <w:rFonts w:ascii="Trebuchet MS" w:hAnsi="Trebuchet MS"/>
        </w:rPr>
        <w:t xml:space="preserve"> </w:t>
      </w:r>
      <w:proofErr w:type="spellStart"/>
      <w:r w:rsidRPr="00823C76">
        <w:rPr>
          <w:rFonts w:ascii="Trebuchet MS" w:hAnsi="Trebuchet MS"/>
        </w:rPr>
        <w:t>biaya-biaya</w:t>
      </w:r>
      <w:proofErr w:type="spellEnd"/>
      <w:r w:rsidRPr="00823C76">
        <w:rPr>
          <w:rFonts w:ascii="Trebuchet MS" w:hAnsi="Trebuchet MS"/>
        </w:rPr>
        <w:t xml:space="preserve"> </w:t>
      </w:r>
      <w:proofErr w:type="spellStart"/>
      <w:r w:rsidRPr="00823C76">
        <w:rPr>
          <w:rFonts w:ascii="Trebuchet MS" w:hAnsi="Trebuchet MS"/>
        </w:rPr>
        <w:t>dan</w:t>
      </w:r>
      <w:proofErr w:type="spellEnd"/>
      <w:r w:rsidRPr="00823C76">
        <w:rPr>
          <w:rFonts w:ascii="Trebuchet MS" w:hAnsi="Trebuchet MS"/>
        </w:rPr>
        <w:t xml:space="preserve"> </w:t>
      </w:r>
      <w:proofErr w:type="spellStart"/>
      <w:r w:rsidRPr="00823C76">
        <w:rPr>
          <w:rFonts w:ascii="Trebuchet MS" w:hAnsi="Trebuchet MS"/>
        </w:rPr>
        <w:t>harga</w:t>
      </w:r>
      <w:proofErr w:type="spellEnd"/>
      <w:r w:rsidRPr="00823C76">
        <w:rPr>
          <w:rFonts w:ascii="Trebuchet MS" w:hAnsi="Trebuchet MS"/>
        </w:rPr>
        <w:t xml:space="preserve"> </w:t>
      </w:r>
      <w:proofErr w:type="spellStart"/>
      <w:r w:rsidRPr="00823C76">
        <w:rPr>
          <w:rFonts w:ascii="Trebuchet MS" w:hAnsi="Trebuchet MS"/>
        </w:rPr>
        <w:t>jual</w:t>
      </w:r>
      <w:proofErr w:type="spellEnd"/>
      <w:r w:rsidRPr="00823C76">
        <w:rPr>
          <w:rFonts w:ascii="Trebuchet MS" w:hAnsi="Trebuchet MS"/>
        </w:rPr>
        <w:t xml:space="preserve"> </w:t>
      </w:r>
      <w:proofErr w:type="spellStart"/>
      <w:r w:rsidRPr="00823C76">
        <w:rPr>
          <w:rFonts w:ascii="Trebuchet MS" w:hAnsi="Trebuchet MS"/>
        </w:rPr>
        <w:t>adalah</w:t>
      </w:r>
      <w:proofErr w:type="spellEnd"/>
      <w:r w:rsidRPr="00823C76">
        <w:rPr>
          <w:rFonts w:ascii="Trebuchet MS" w:hAnsi="Trebuchet MS"/>
        </w:rPr>
        <w:t xml:space="preserve"> </w:t>
      </w:r>
      <w:proofErr w:type="spellStart"/>
      <w:r w:rsidRPr="00823C76">
        <w:rPr>
          <w:rFonts w:ascii="Trebuchet MS" w:hAnsi="Trebuchet MS"/>
        </w:rPr>
        <w:t>konstan</w:t>
      </w:r>
      <w:proofErr w:type="spellEnd"/>
      <w:r w:rsidRPr="00823C76">
        <w:rPr>
          <w:rFonts w:ascii="Trebuchet MS" w:hAnsi="Trebuchet MS"/>
        </w:rPr>
        <w:t xml:space="preserve">, </w:t>
      </w:r>
      <w:proofErr w:type="spellStart"/>
      <w:r w:rsidRPr="00823C76">
        <w:rPr>
          <w:rFonts w:ascii="Trebuchet MS" w:hAnsi="Trebuchet MS"/>
        </w:rPr>
        <w:t>karena</w:t>
      </w:r>
      <w:proofErr w:type="spellEnd"/>
      <w:r w:rsidRPr="00823C76">
        <w:rPr>
          <w:rFonts w:ascii="Trebuchet MS" w:hAnsi="Trebuchet MS"/>
        </w:rPr>
        <w:t xml:space="preserve"> </w:t>
      </w:r>
      <w:proofErr w:type="spellStart"/>
      <w:r w:rsidRPr="00823C76">
        <w:rPr>
          <w:rFonts w:ascii="Trebuchet MS" w:hAnsi="Trebuchet MS"/>
        </w:rPr>
        <w:t>naik</w:t>
      </w:r>
      <w:proofErr w:type="spellEnd"/>
      <w:r w:rsidRPr="00823C76">
        <w:rPr>
          <w:rFonts w:ascii="Trebuchet MS" w:hAnsi="Trebuchet MS"/>
        </w:rPr>
        <w:t xml:space="preserve"> </w:t>
      </w:r>
      <w:proofErr w:type="spellStart"/>
      <w:r w:rsidRPr="00823C76">
        <w:rPr>
          <w:rFonts w:ascii="Trebuchet MS" w:hAnsi="Trebuchet MS"/>
        </w:rPr>
        <w:t>turunnya</w:t>
      </w:r>
      <w:proofErr w:type="spellEnd"/>
      <w:r w:rsidRPr="00823C76">
        <w:rPr>
          <w:rFonts w:ascii="Trebuchet MS" w:hAnsi="Trebuchet MS"/>
        </w:rPr>
        <w:t xml:space="preserve"> </w:t>
      </w:r>
      <w:proofErr w:type="spellStart"/>
      <w:r w:rsidRPr="00823C76">
        <w:rPr>
          <w:rFonts w:ascii="Trebuchet MS" w:hAnsi="Trebuchet MS"/>
        </w:rPr>
        <w:t>harga</w:t>
      </w:r>
      <w:proofErr w:type="spellEnd"/>
      <w:r w:rsidRPr="00823C76">
        <w:rPr>
          <w:rFonts w:ascii="Trebuchet MS" w:hAnsi="Trebuchet MS"/>
        </w:rPr>
        <w:t xml:space="preserve"> </w:t>
      </w:r>
      <w:proofErr w:type="spellStart"/>
      <w:r w:rsidRPr="00823C76">
        <w:rPr>
          <w:rFonts w:ascii="Trebuchet MS" w:hAnsi="Trebuchet MS"/>
        </w:rPr>
        <w:t>jual</w:t>
      </w:r>
      <w:proofErr w:type="spellEnd"/>
      <w:r w:rsidRPr="00823C76">
        <w:rPr>
          <w:rFonts w:ascii="Trebuchet MS" w:hAnsi="Trebuchet MS"/>
        </w:rPr>
        <w:t xml:space="preserve"> </w:t>
      </w:r>
      <w:proofErr w:type="spellStart"/>
      <w:r w:rsidRPr="00823C76">
        <w:rPr>
          <w:rFonts w:ascii="Trebuchet MS" w:hAnsi="Trebuchet MS"/>
        </w:rPr>
        <w:t>dan</w:t>
      </w:r>
      <w:proofErr w:type="spellEnd"/>
      <w:r w:rsidRPr="00823C76">
        <w:rPr>
          <w:rFonts w:ascii="Trebuchet MS" w:hAnsi="Trebuchet MS"/>
        </w:rPr>
        <w:t xml:space="preserve"> </w:t>
      </w:r>
      <w:proofErr w:type="spellStart"/>
      <w:r w:rsidRPr="00823C76">
        <w:rPr>
          <w:rFonts w:ascii="Trebuchet MS" w:hAnsi="Trebuchet MS"/>
        </w:rPr>
        <w:t>biaya</w:t>
      </w:r>
      <w:proofErr w:type="spellEnd"/>
      <w:r w:rsidRPr="00823C76">
        <w:rPr>
          <w:rFonts w:ascii="Trebuchet MS" w:hAnsi="Trebuchet MS"/>
        </w:rPr>
        <w:t xml:space="preserve"> </w:t>
      </w:r>
      <w:proofErr w:type="spellStart"/>
      <w:proofErr w:type="gramStart"/>
      <w:r w:rsidRPr="00823C76">
        <w:rPr>
          <w:rFonts w:ascii="Trebuchet MS" w:hAnsi="Trebuchet MS"/>
        </w:rPr>
        <w:t>akan</w:t>
      </w:r>
      <w:proofErr w:type="spellEnd"/>
      <w:proofErr w:type="gramEnd"/>
      <w:r w:rsidRPr="00823C76">
        <w:rPr>
          <w:rFonts w:ascii="Trebuchet MS" w:hAnsi="Trebuchet MS"/>
        </w:rPr>
        <w:t xml:space="preserve"> </w:t>
      </w:r>
      <w:proofErr w:type="spellStart"/>
      <w:r w:rsidRPr="00823C76">
        <w:rPr>
          <w:rFonts w:ascii="Trebuchet MS" w:hAnsi="Trebuchet MS"/>
        </w:rPr>
        <w:t>mempengaruhi</w:t>
      </w:r>
      <w:proofErr w:type="spellEnd"/>
      <w:r w:rsidRPr="00823C76">
        <w:rPr>
          <w:rFonts w:ascii="Trebuchet MS" w:hAnsi="Trebuchet MS"/>
        </w:rPr>
        <w:t xml:space="preserve"> </w:t>
      </w:r>
      <w:proofErr w:type="spellStart"/>
      <w:r w:rsidRPr="00823C76">
        <w:rPr>
          <w:rFonts w:ascii="Trebuchet MS" w:hAnsi="Trebuchet MS"/>
        </w:rPr>
        <w:t>titik</w:t>
      </w:r>
      <w:proofErr w:type="spellEnd"/>
      <w:r w:rsidRPr="00823C76">
        <w:rPr>
          <w:rFonts w:ascii="Trebuchet MS" w:hAnsi="Trebuchet MS"/>
        </w:rPr>
        <w:t xml:space="preserve"> break even. </w:t>
      </w:r>
    </w:p>
    <w:p w:rsidR="00512C9D" w:rsidRPr="00823C76" w:rsidRDefault="00512C9D" w:rsidP="00512C9D">
      <w:pPr>
        <w:pStyle w:val="ListParagraph"/>
        <w:spacing w:line="360" w:lineRule="auto"/>
        <w:ind w:left="1440"/>
        <w:jc w:val="both"/>
      </w:pPr>
      <w:proofErr w:type="spellStart"/>
      <w:proofErr w:type="gramStart"/>
      <w:r w:rsidRPr="00823C76">
        <w:rPr>
          <w:rFonts w:ascii="Trebuchet MS" w:hAnsi="Trebuchet MS"/>
        </w:rPr>
        <w:t>Dalam</w:t>
      </w:r>
      <w:proofErr w:type="spellEnd"/>
      <w:r w:rsidRPr="00823C76">
        <w:rPr>
          <w:rFonts w:ascii="Trebuchet MS" w:hAnsi="Trebuchet MS"/>
        </w:rPr>
        <w:t xml:space="preserve"> </w:t>
      </w:r>
      <w:proofErr w:type="spellStart"/>
      <w:r w:rsidRPr="00823C76">
        <w:rPr>
          <w:rFonts w:ascii="Trebuchet MS" w:hAnsi="Trebuchet MS"/>
        </w:rPr>
        <w:t>kenyataannya</w:t>
      </w:r>
      <w:proofErr w:type="spellEnd"/>
      <w:r w:rsidRPr="00823C76">
        <w:rPr>
          <w:rFonts w:ascii="Trebuchet MS" w:hAnsi="Trebuchet MS"/>
        </w:rPr>
        <w:t xml:space="preserve"> </w:t>
      </w:r>
      <w:proofErr w:type="spellStart"/>
      <w:r w:rsidRPr="00823C76">
        <w:rPr>
          <w:rFonts w:ascii="Trebuchet MS" w:hAnsi="Trebuchet MS"/>
        </w:rPr>
        <w:t>analisis</w:t>
      </w:r>
      <w:proofErr w:type="spellEnd"/>
      <w:r w:rsidRPr="00823C76">
        <w:rPr>
          <w:rFonts w:ascii="Trebuchet MS" w:hAnsi="Trebuchet MS"/>
        </w:rPr>
        <w:t xml:space="preserve"> </w:t>
      </w:r>
      <w:proofErr w:type="spellStart"/>
      <w:r w:rsidRPr="00823C76">
        <w:rPr>
          <w:rFonts w:ascii="Trebuchet MS" w:hAnsi="Trebuchet MS"/>
        </w:rPr>
        <w:t>ini</w:t>
      </w:r>
      <w:proofErr w:type="spellEnd"/>
      <w:r w:rsidRPr="00823C76">
        <w:rPr>
          <w:rFonts w:ascii="Trebuchet MS" w:hAnsi="Trebuchet MS"/>
        </w:rPr>
        <w:t xml:space="preserve"> </w:t>
      </w:r>
      <w:proofErr w:type="spellStart"/>
      <w:r w:rsidRPr="00823C76">
        <w:rPr>
          <w:rFonts w:ascii="Trebuchet MS" w:hAnsi="Trebuchet MS"/>
        </w:rPr>
        <w:t>agak</w:t>
      </w:r>
      <w:proofErr w:type="spellEnd"/>
      <w:r w:rsidRPr="00823C76">
        <w:rPr>
          <w:rFonts w:ascii="Trebuchet MS" w:hAnsi="Trebuchet MS"/>
        </w:rPr>
        <w:t xml:space="preserve"> </w:t>
      </w:r>
      <w:proofErr w:type="spellStart"/>
      <w:r w:rsidRPr="00823C76">
        <w:rPr>
          <w:rFonts w:ascii="Trebuchet MS" w:hAnsi="Trebuchet MS"/>
        </w:rPr>
        <w:t>sukar</w:t>
      </w:r>
      <w:proofErr w:type="spellEnd"/>
      <w:r w:rsidRPr="00823C76">
        <w:rPr>
          <w:rFonts w:ascii="Trebuchet MS" w:hAnsi="Trebuchet MS"/>
        </w:rPr>
        <w:t xml:space="preserve"> </w:t>
      </w:r>
      <w:proofErr w:type="spellStart"/>
      <w:r w:rsidRPr="00823C76">
        <w:rPr>
          <w:rFonts w:ascii="Trebuchet MS" w:hAnsi="Trebuchet MS"/>
        </w:rPr>
        <w:t>untuk</w:t>
      </w:r>
      <w:proofErr w:type="spellEnd"/>
      <w:r w:rsidRPr="00823C76">
        <w:rPr>
          <w:rFonts w:ascii="Trebuchet MS" w:hAnsi="Trebuchet MS"/>
        </w:rPr>
        <w:t xml:space="preserve"> </w:t>
      </w:r>
      <w:proofErr w:type="spellStart"/>
      <w:r w:rsidRPr="00823C76">
        <w:rPr>
          <w:rFonts w:ascii="Trebuchet MS" w:hAnsi="Trebuchet MS"/>
        </w:rPr>
        <w:t>diterapkan</w:t>
      </w:r>
      <w:proofErr w:type="spellEnd"/>
      <w:r w:rsidRPr="00823C76">
        <w:rPr>
          <w:rFonts w:ascii="Trebuchet MS" w:hAnsi="Trebuchet MS"/>
        </w:rPr>
        <w:t>.</w:t>
      </w:r>
      <w:proofErr w:type="gramEnd"/>
      <w:r w:rsidRPr="00823C76">
        <w:rPr>
          <w:rFonts w:ascii="Trebuchet MS" w:hAnsi="Trebuchet MS"/>
        </w:rPr>
        <w:t xml:space="preserve"> </w:t>
      </w:r>
      <w:proofErr w:type="spellStart"/>
      <w:r w:rsidRPr="00823C76">
        <w:rPr>
          <w:rFonts w:ascii="Trebuchet MS" w:hAnsi="Trebuchet MS"/>
        </w:rPr>
        <w:t>Oleh</w:t>
      </w:r>
      <w:proofErr w:type="spellEnd"/>
      <w:r w:rsidRPr="00823C76">
        <w:rPr>
          <w:rFonts w:ascii="Trebuchet MS" w:hAnsi="Trebuchet MS"/>
        </w:rPr>
        <w:t xml:space="preserve"> </w:t>
      </w:r>
      <w:proofErr w:type="spellStart"/>
      <w:r w:rsidRPr="00823C76">
        <w:rPr>
          <w:rFonts w:ascii="Trebuchet MS" w:hAnsi="Trebuchet MS"/>
        </w:rPr>
        <w:t>sebab</w:t>
      </w:r>
      <w:proofErr w:type="spellEnd"/>
      <w:r w:rsidRPr="00823C76">
        <w:rPr>
          <w:rFonts w:ascii="Trebuchet MS" w:hAnsi="Trebuchet MS"/>
        </w:rPr>
        <w:t xml:space="preserve"> </w:t>
      </w:r>
      <w:proofErr w:type="spellStart"/>
      <w:r w:rsidRPr="00823C76">
        <w:rPr>
          <w:rFonts w:ascii="Trebuchet MS" w:hAnsi="Trebuchet MS"/>
        </w:rPr>
        <w:t>itu</w:t>
      </w:r>
      <w:proofErr w:type="spellEnd"/>
      <w:r w:rsidRPr="00823C76">
        <w:rPr>
          <w:rFonts w:ascii="Trebuchet MS" w:hAnsi="Trebuchet MS"/>
        </w:rPr>
        <w:t xml:space="preserve"> </w:t>
      </w:r>
      <w:proofErr w:type="spellStart"/>
      <w:r w:rsidRPr="00823C76">
        <w:rPr>
          <w:rFonts w:ascii="Trebuchet MS" w:hAnsi="Trebuchet MS"/>
        </w:rPr>
        <w:t>bagi</w:t>
      </w:r>
      <w:proofErr w:type="spellEnd"/>
      <w:r w:rsidRPr="00823C76">
        <w:rPr>
          <w:rFonts w:ascii="Trebuchet MS" w:hAnsi="Trebuchet MS"/>
        </w:rPr>
        <w:t xml:space="preserve"> </w:t>
      </w:r>
      <w:proofErr w:type="spellStart"/>
      <w:r w:rsidRPr="00823C76">
        <w:rPr>
          <w:rFonts w:ascii="Trebuchet MS" w:hAnsi="Trebuchet MS"/>
        </w:rPr>
        <w:t>analis</w:t>
      </w:r>
      <w:proofErr w:type="spellEnd"/>
      <w:r w:rsidRPr="00823C76">
        <w:rPr>
          <w:rFonts w:ascii="Trebuchet MS" w:hAnsi="Trebuchet MS"/>
        </w:rPr>
        <w:t xml:space="preserve"> </w:t>
      </w:r>
      <w:proofErr w:type="spellStart"/>
      <w:r w:rsidRPr="00823C76">
        <w:rPr>
          <w:rFonts w:ascii="Trebuchet MS" w:hAnsi="Trebuchet MS"/>
        </w:rPr>
        <w:t>perlu</w:t>
      </w:r>
      <w:proofErr w:type="spellEnd"/>
      <w:r w:rsidRPr="00823C76">
        <w:rPr>
          <w:rFonts w:ascii="Trebuchet MS" w:hAnsi="Trebuchet MS"/>
        </w:rPr>
        <w:t xml:space="preserve"> </w:t>
      </w:r>
      <w:proofErr w:type="spellStart"/>
      <w:r w:rsidRPr="00823C76">
        <w:rPr>
          <w:rFonts w:ascii="Trebuchet MS" w:hAnsi="Trebuchet MS"/>
        </w:rPr>
        <w:t>diketahui</w:t>
      </w:r>
      <w:proofErr w:type="spellEnd"/>
      <w:r w:rsidRPr="00823C76">
        <w:rPr>
          <w:rFonts w:ascii="Trebuchet MS" w:hAnsi="Trebuchet MS"/>
        </w:rPr>
        <w:t xml:space="preserve"> </w:t>
      </w:r>
      <w:proofErr w:type="spellStart"/>
      <w:r w:rsidRPr="00823C76">
        <w:rPr>
          <w:rFonts w:ascii="Trebuchet MS" w:hAnsi="Trebuchet MS"/>
        </w:rPr>
        <w:t>bahwa</w:t>
      </w:r>
      <w:proofErr w:type="spellEnd"/>
      <w:r w:rsidRPr="00823C76">
        <w:rPr>
          <w:rFonts w:ascii="Trebuchet MS" w:hAnsi="Trebuchet MS"/>
        </w:rPr>
        <w:t xml:space="preserve"> </w:t>
      </w:r>
      <w:proofErr w:type="spellStart"/>
      <w:r w:rsidRPr="00823C76">
        <w:rPr>
          <w:rFonts w:ascii="Trebuchet MS" w:hAnsi="Trebuchet MS"/>
        </w:rPr>
        <w:t>analisi</w:t>
      </w:r>
      <w:proofErr w:type="spellEnd"/>
      <w:r w:rsidRPr="00823C76">
        <w:rPr>
          <w:rFonts w:ascii="Trebuchet MS" w:hAnsi="Trebuchet MS"/>
        </w:rPr>
        <w:t xml:space="preserve"> BEP </w:t>
      </w:r>
      <w:proofErr w:type="spellStart"/>
      <w:r w:rsidRPr="00823C76">
        <w:rPr>
          <w:rFonts w:ascii="Trebuchet MS" w:hAnsi="Trebuchet MS"/>
        </w:rPr>
        <w:t>mempunyai</w:t>
      </w:r>
      <w:proofErr w:type="spellEnd"/>
      <w:r w:rsidRPr="00823C76">
        <w:rPr>
          <w:rFonts w:ascii="Trebuchet MS" w:hAnsi="Trebuchet MS"/>
        </w:rPr>
        <w:t xml:space="preserve"> </w:t>
      </w:r>
      <w:proofErr w:type="spellStart"/>
      <w:r w:rsidRPr="00823C76">
        <w:rPr>
          <w:rFonts w:ascii="Trebuchet MS" w:hAnsi="Trebuchet MS"/>
        </w:rPr>
        <w:t>limitasi-limitasi</w:t>
      </w:r>
      <w:proofErr w:type="spellEnd"/>
      <w:r w:rsidRPr="00823C76">
        <w:rPr>
          <w:rFonts w:ascii="Trebuchet MS" w:hAnsi="Trebuchet MS"/>
        </w:rPr>
        <w:t xml:space="preserve"> </w:t>
      </w:r>
      <w:proofErr w:type="spellStart"/>
      <w:r w:rsidRPr="00823C76">
        <w:rPr>
          <w:rFonts w:ascii="Trebuchet MS" w:hAnsi="Trebuchet MS"/>
        </w:rPr>
        <w:t>tertentu</w:t>
      </w:r>
      <w:proofErr w:type="spellEnd"/>
      <w:r w:rsidRPr="00823C76">
        <w:rPr>
          <w:rFonts w:ascii="Trebuchet MS" w:hAnsi="Trebuchet MS"/>
        </w:rPr>
        <w:t xml:space="preserve">, </w:t>
      </w:r>
      <w:proofErr w:type="spellStart"/>
      <w:proofErr w:type="gramStart"/>
      <w:r w:rsidRPr="00823C76">
        <w:rPr>
          <w:rFonts w:ascii="Trebuchet MS" w:hAnsi="Trebuchet MS"/>
        </w:rPr>
        <w:t>yaitu</w:t>
      </w:r>
      <w:proofErr w:type="spellEnd"/>
      <w:r w:rsidRPr="00823C76">
        <w:rPr>
          <w:rFonts w:ascii="Trebuchet MS" w:hAnsi="Trebuchet MS"/>
        </w:rPr>
        <w:t xml:space="preserve"> :</w:t>
      </w:r>
      <w:proofErr w:type="gramEnd"/>
    </w:p>
    <w:p w:rsidR="00512C9D" w:rsidRPr="00823C76" w:rsidRDefault="00512C9D" w:rsidP="00512C9D">
      <w:pPr>
        <w:pStyle w:val="ListParagraph"/>
        <w:spacing w:line="360" w:lineRule="auto"/>
        <w:ind w:left="1440"/>
        <w:jc w:val="both"/>
      </w:pPr>
      <w:r w:rsidRPr="00823C76">
        <w:rPr>
          <w:rFonts w:ascii="Trebuchet MS" w:hAnsi="Trebuchet MS"/>
        </w:rPr>
        <w:t>a.</w:t>
      </w:r>
      <w:r w:rsidRPr="00823C76">
        <w:rPr>
          <w:rFonts w:ascii="Trebuchet MS" w:hAnsi="Trebuchet MS"/>
          <w:sz w:val="14"/>
          <w:szCs w:val="14"/>
        </w:rPr>
        <w:t xml:space="preserve">       </w:t>
      </w:r>
      <w:r w:rsidRPr="00823C76">
        <w:rPr>
          <w:rFonts w:ascii="Trebuchet MS" w:hAnsi="Trebuchet MS"/>
          <w:i/>
        </w:rPr>
        <w:t>Fixed Cost</w:t>
      </w:r>
      <w:r w:rsidRPr="00823C76">
        <w:rPr>
          <w:rFonts w:ascii="Trebuchet MS" w:hAnsi="Trebuchet MS"/>
        </w:rPr>
        <w:t xml:space="preserve"> </w:t>
      </w:r>
      <w:proofErr w:type="spellStart"/>
      <w:r w:rsidRPr="00823C76">
        <w:rPr>
          <w:rFonts w:ascii="Trebuchet MS" w:hAnsi="Trebuchet MS"/>
        </w:rPr>
        <w:t>haruslah</w:t>
      </w:r>
      <w:proofErr w:type="spellEnd"/>
      <w:r w:rsidRPr="00823C76">
        <w:rPr>
          <w:rFonts w:ascii="Trebuchet MS" w:hAnsi="Trebuchet MS"/>
        </w:rPr>
        <w:t xml:space="preserve"> </w:t>
      </w:r>
      <w:proofErr w:type="spellStart"/>
      <w:r w:rsidRPr="00823C76">
        <w:rPr>
          <w:rFonts w:ascii="Trebuchet MS" w:hAnsi="Trebuchet MS"/>
        </w:rPr>
        <w:t>konstan</w:t>
      </w:r>
      <w:proofErr w:type="spellEnd"/>
      <w:r w:rsidRPr="00823C76">
        <w:rPr>
          <w:rFonts w:ascii="Trebuchet MS" w:hAnsi="Trebuchet MS"/>
        </w:rPr>
        <w:t xml:space="preserve"> </w:t>
      </w:r>
      <w:proofErr w:type="spellStart"/>
      <w:r w:rsidRPr="00823C76">
        <w:rPr>
          <w:rFonts w:ascii="Trebuchet MS" w:hAnsi="Trebuchet MS"/>
        </w:rPr>
        <w:t>selama</w:t>
      </w:r>
      <w:proofErr w:type="spellEnd"/>
      <w:r w:rsidRPr="00823C76">
        <w:rPr>
          <w:rFonts w:ascii="Trebuchet MS" w:hAnsi="Trebuchet MS"/>
        </w:rPr>
        <w:t xml:space="preserve"> </w:t>
      </w:r>
      <w:proofErr w:type="spellStart"/>
      <w:r w:rsidRPr="00823C76">
        <w:rPr>
          <w:rFonts w:ascii="Trebuchet MS" w:hAnsi="Trebuchet MS"/>
        </w:rPr>
        <w:t>periode</w:t>
      </w:r>
      <w:proofErr w:type="spellEnd"/>
      <w:r w:rsidRPr="00823C76">
        <w:rPr>
          <w:rFonts w:ascii="Trebuchet MS" w:hAnsi="Trebuchet MS"/>
        </w:rPr>
        <w:t xml:space="preserve"> </w:t>
      </w:r>
      <w:proofErr w:type="spellStart"/>
      <w:r w:rsidRPr="00823C76">
        <w:rPr>
          <w:rFonts w:ascii="Trebuchet MS" w:hAnsi="Trebuchet MS"/>
        </w:rPr>
        <w:t>atau</w:t>
      </w:r>
      <w:proofErr w:type="spellEnd"/>
      <w:r w:rsidRPr="00823C76">
        <w:rPr>
          <w:rFonts w:ascii="Trebuchet MS" w:hAnsi="Trebuchet MS"/>
        </w:rPr>
        <w:t xml:space="preserve"> range of </w:t>
      </w:r>
      <w:proofErr w:type="spellStart"/>
      <w:r w:rsidRPr="00823C76">
        <w:rPr>
          <w:rFonts w:ascii="Trebuchet MS" w:hAnsi="Trebuchet MS"/>
        </w:rPr>
        <w:t>out put</w:t>
      </w:r>
      <w:proofErr w:type="spellEnd"/>
      <w:r w:rsidRPr="00823C76">
        <w:rPr>
          <w:rFonts w:ascii="Trebuchet MS" w:hAnsi="Trebuchet MS"/>
        </w:rPr>
        <w:t xml:space="preserve"> </w:t>
      </w:r>
      <w:proofErr w:type="spellStart"/>
      <w:r w:rsidRPr="00823C76">
        <w:rPr>
          <w:rFonts w:ascii="Trebuchet MS" w:hAnsi="Trebuchet MS"/>
        </w:rPr>
        <w:t>tertentu</w:t>
      </w:r>
      <w:proofErr w:type="spellEnd"/>
      <w:r w:rsidRPr="00823C76">
        <w:rPr>
          <w:rFonts w:ascii="Trebuchet MS" w:hAnsi="Trebuchet MS"/>
        </w:rPr>
        <w:t>;</w:t>
      </w:r>
    </w:p>
    <w:p w:rsidR="00512C9D" w:rsidRPr="00823C76" w:rsidRDefault="00512C9D" w:rsidP="00512C9D">
      <w:pPr>
        <w:pStyle w:val="ListParagraph"/>
        <w:spacing w:line="360" w:lineRule="auto"/>
        <w:ind w:left="1440"/>
        <w:jc w:val="both"/>
      </w:pPr>
      <w:proofErr w:type="gramStart"/>
      <w:r w:rsidRPr="00823C76">
        <w:rPr>
          <w:rFonts w:ascii="Trebuchet MS" w:hAnsi="Trebuchet MS"/>
        </w:rPr>
        <w:t>b</w:t>
      </w:r>
      <w:proofErr w:type="gramEnd"/>
      <w:r w:rsidRPr="00823C76">
        <w:rPr>
          <w:rFonts w:ascii="Trebuchet MS" w:hAnsi="Trebuchet MS"/>
        </w:rPr>
        <w:t>.</w:t>
      </w:r>
      <w:r w:rsidRPr="00823C76">
        <w:rPr>
          <w:rFonts w:ascii="Trebuchet MS" w:hAnsi="Trebuchet MS"/>
          <w:sz w:val="14"/>
          <w:szCs w:val="14"/>
        </w:rPr>
        <w:t xml:space="preserve">       </w:t>
      </w:r>
      <w:proofErr w:type="spellStart"/>
      <w:r w:rsidRPr="00823C76">
        <w:rPr>
          <w:rFonts w:ascii="Trebuchet MS" w:hAnsi="Trebuchet MS"/>
          <w:i/>
        </w:rPr>
        <w:t>Variabel</w:t>
      </w:r>
      <w:proofErr w:type="spellEnd"/>
      <w:r w:rsidRPr="00823C76">
        <w:rPr>
          <w:rFonts w:ascii="Trebuchet MS" w:hAnsi="Trebuchet MS"/>
          <w:i/>
        </w:rPr>
        <w:t xml:space="preserve"> Cost</w:t>
      </w:r>
      <w:r w:rsidRPr="00823C76">
        <w:rPr>
          <w:rFonts w:ascii="Trebuchet MS" w:hAnsi="Trebuchet MS"/>
        </w:rPr>
        <w:t xml:space="preserve"> </w:t>
      </w:r>
      <w:proofErr w:type="spellStart"/>
      <w:r w:rsidRPr="00823C76">
        <w:rPr>
          <w:rFonts w:ascii="Trebuchet MS" w:hAnsi="Trebuchet MS"/>
        </w:rPr>
        <w:t>dalam</w:t>
      </w:r>
      <w:proofErr w:type="spellEnd"/>
      <w:r w:rsidRPr="00823C76">
        <w:rPr>
          <w:rFonts w:ascii="Trebuchet MS" w:hAnsi="Trebuchet MS"/>
        </w:rPr>
        <w:t xml:space="preserve"> </w:t>
      </w:r>
      <w:proofErr w:type="spellStart"/>
      <w:r w:rsidRPr="00823C76">
        <w:rPr>
          <w:rFonts w:ascii="Trebuchet MS" w:hAnsi="Trebuchet MS"/>
        </w:rPr>
        <w:t>hubungannya</w:t>
      </w:r>
      <w:proofErr w:type="spellEnd"/>
      <w:r w:rsidRPr="00823C76">
        <w:rPr>
          <w:rFonts w:ascii="Trebuchet MS" w:hAnsi="Trebuchet MS"/>
        </w:rPr>
        <w:t xml:space="preserve"> </w:t>
      </w:r>
      <w:proofErr w:type="spellStart"/>
      <w:r w:rsidRPr="00823C76">
        <w:rPr>
          <w:rFonts w:ascii="Trebuchet MS" w:hAnsi="Trebuchet MS"/>
        </w:rPr>
        <w:t>dengan</w:t>
      </w:r>
      <w:proofErr w:type="spellEnd"/>
      <w:r w:rsidRPr="00823C76">
        <w:rPr>
          <w:rFonts w:ascii="Trebuchet MS" w:hAnsi="Trebuchet MS"/>
        </w:rPr>
        <w:t xml:space="preserve"> sales </w:t>
      </w:r>
      <w:proofErr w:type="spellStart"/>
      <w:r w:rsidRPr="00823C76">
        <w:rPr>
          <w:rFonts w:ascii="Trebuchet MS" w:hAnsi="Trebuchet MS"/>
        </w:rPr>
        <w:t>haruslah</w:t>
      </w:r>
      <w:proofErr w:type="spellEnd"/>
      <w:r w:rsidRPr="00823C76">
        <w:rPr>
          <w:rFonts w:ascii="Trebuchet MS" w:hAnsi="Trebuchet MS"/>
        </w:rPr>
        <w:t xml:space="preserve"> </w:t>
      </w:r>
      <w:proofErr w:type="spellStart"/>
      <w:r w:rsidRPr="00823C76">
        <w:rPr>
          <w:rFonts w:ascii="Trebuchet MS" w:hAnsi="Trebuchet MS"/>
        </w:rPr>
        <w:t>konstan</w:t>
      </w:r>
      <w:proofErr w:type="spellEnd"/>
      <w:r w:rsidRPr="00823C76">
        <w:rPr>
          <w:rFonts w:ascii="Trebuchet MS" w:hAnsi="Trebuchet MS"/>
        </w:rPr>
        <w:t>;</w:t>
      </w:r>
    </w:p>
    <w:p w:rsidR="00512C9D" w:rsidRPr="00823C76" w:rsidRDefault="00512C9D" w:rsidP="00512C9D">
      <w:pPr>
        <w:pStyle w:val="ListParagraph"/>
        <w:spacing w:line="360" w:lineRule="auto"/>
        <w:ind w:left="1440"/>
        <w:jc w:val="both"/>
      </w:pPr>
      <w:r w:rsidRPr="00823C76">
        <w:rPr>
          <w:rFonts w:ascii="Trebuchet MS" w:hAnsi="Trebuchet MS"/>
        </w:rPr>
        <w:t>c.</w:t>
      </w:r>
      <w:r w:rsidRPr="00823C76">
        <w:rPr>
          <w:rFonts w:ascii="Trebuchet MS" w:hAnsi="Trebuchet MS"/>
          <w:sz w:val="14"/>
          <w:szCs w:val="14"/>
        </w:rPr>
        <w:t xml:space="preserve">       </w:t>
      </w:r>
      <w:r w:rsidRPr="00823C76">
        <w:rPr>
          <w:rFonts w:ascii="Trebuchet MS" w:hAnsi="Trebuchet MS"/>
          <w:i/>
        </w:rPr>
        <w:t>Sales Price per unit</w:t>
      </w:r>
      <w:r w:rsidRPr="00823C76">
        <w:rPr>
          <w:rFonts w:ascii="Trebuchet MS" w:hAnsi="Trebuchet MS"/>
        </w:rPr>
        <w:t xml:space="preserve"> </w:t>
      </w:r>
      <w:proofErr w:type="spellStart"/>
      <w:r w:rsidRPr="00823C76">
        <w:rPr>
          <w:rFonts w:ascii="Trebuchet MS" w:hAnsi="Trebuchet MS"/>
        </w:rPr>
        <w:t>tidak</w:t>
      </w:r>
      <w:proofErr w:type="spellEnd"/>
      <w:r w:rsidRPr="00823C76">
        <w:rPr>
          <w:rFonts w:ascii="Trebuchet MS" w:hAnsi="Trebuchet MS"/>
        </w:rPr>
        <w:t xml:space="preserve"> </w:t>
      </w:r>
      <w:proofErr w:type="spellStart"/>
      <w:r w:rsidRPr="00823C76">
        <w:rPr>
          <w:rFonts w:ascii="Trebuchet MS" w:hAnsi="Trebuchet MS"/>
        </w:rPr>
        <w:t>berubah</w:t>
      </w:r>
      <w:proofErr w:type="spellEnd"/>
      <w:r w:rsidRPr="00823C76">
        <w:rPr>
          <w:rFonts w:ascii="Trebuchet MS" w:hAnsi="Trebuchet MS"/>
        </w:rPr>
        <w:t xml:space="preserve"> </w:t>
      </w:r>
      <w:proofErr w:type="spellStart"/>
      <w:r w:rsidRPr="00823C76">
        <w:rPr>
          <w:rFonts w:ascii="Trebuchet MS" w:hAnsi="Trebuchet MS"/>
        </w:rPr>
        <w:t>dalam</w:t>
      </w:r>
      <w:proofErr w:type="spellEnd"/>
      <w:r w:rsidRPr="00823C76">
        <w:rPr>
          <w:rFonts w:ascii="Trebuchet MS" w:hAnsi="Trebuchet MS"/>
        </w:rPr>
        <w:t xml:space="preserve"> </w:t>
      </w:r>
      <w:proofErr w:type="spellStart"/>
      <w:r w:rsidRPr="00823C76">
        <w:rPr>
          <w:rFonts w:ascii="Trebuchet MS" w:hAnsi="Trebuchet MS"/>
        </w:rPr>
        <w:t>periode</w:t>
      </w:r>
      <w:proofErr w:type="spellEnd"/>
      <w:r w:rsidRPr="00823C76">
        <w:rPr>
          <w:rFonts w:ascii="Trebuchet MS" w:hAnsi="Trebuchet MS"/>
        </w:rPr>
        <w:t xml:space="preserve"> </w:t>
      </w:r>
      <w:proofErr w:type="spellStart"/>
      <w:r w:rsidRPr="00823C76">
        <w:rPr>
          <w:rFonts w:ascii="Trebuchet MS" w:hAnsi="Trebuchet MS"/>
        </w:rPr>
        <w:t>tertentu</w:t>
      </w:r>
      <w:proofErr w:type="spellEnd"/>
      <w:r w:rsidRPr="00823C76">
        <w:rPr>
          <w:rFonts w:ascii="Trebuchet MS" w:hAnsi="Trebuchet MS"/>
        </w:rPr>
        <w:t>;</w:t>
      </w:r>
    </w:p>
    <w:p w:rsidR="00512C9D" w:rsidRDefault="00512C9D" w:rsidP="00512C9D">
      <w:pPr>
        <w:pStyle w:val="ListParagraph"/>
        <w:spacing w:line="360" w:lineRule="auto"/>
        <w:ind w:left="1440"/>
        <w:jc w:val="both"/>
      </w:pPr>
      <w:r w:rsidRPr="00823C76">
        <w:rPr>
          <w:rFonts w:ascii="Trebuchet MS" w:hAnsi="Trebuchet MS"/>
        </w:rPr>
        <w:t>d.</w:t>
      </w:r>
      <w:r w:rsidRPr="00823C76">
        <w:rPr>
          <w:rFonts w:ascii="Trebuchet MS" w:hAnsi="Trebuchet MS"/>
          <w:sz w:val="14"/>
          <w:szCs w:val="14"/>
        </w:rPr>
        <w:t xml:space="preserve">       </w:t>
      </w:r>
      <w:r w:rsidRPr="00823C76">
        <w:rPr>
          <w:rFonts w:ascii="Trebuchet MS" w:hAnsi="Trebuchet MS"/>
          <w:i/>
        </w:rPr>
        <w:t>Sales Mix</w:t>
      </w:r>
      <w:r w:rsidRPr="00823C76">
        <w:rPr>
          <w:rFonts w:ascii="Trebuchet MS" w:hAnsi="Trebuchet MS"/>
        </w:rPr>
        <w:t xml:space="preserve"> </w:t>
      </w:r>
      <w:proofErr w:type="spellStart"/>
      <w:r w:rsidRPr="00823C76">
        <w:rPr>
          <w:rFonts w:ascii="Trebuchet MS" w:hAnsi="Trebuchet MS"/>
        </w:rPr>
        <w:t>adalah</w:t>
      </w:r>
      <w:proofErr w:type="spellEnd"/>
      <w:r w:rsidRPr="00823C76">
        <w:rPr>
          <w:rFonts w:ascii="Trebuchet MS" w:hAnsi="Trebuchet MS"/>
        </w:rPr>
        <w:t xml:space="preserve"> </w:t>
      </w:r>
      <w:proofErr w:type="spellStart"/>
      <w:r w:rsidRPr="00823C76">
        <w:rPr>
          <w:rFonts w:ascii="Trebuchet MS" w:hAnsi="Trebuchet MS"/>
        </w:rPr>
        <w:t>konstan</w:t>
      </w:r>
      <w:proofErr w:type="spellEnd"/>
      <w:r w:rsidRPr="00823C76">
        <w:rPr>
          <w:rFonts w:ascii="Trebuchet MS" w:hAnsi="Trebuchet MS"/>
        </w:rPr>
        <w:t>.</w:t>
      </w:r>
    </w:p>
    <w:p w:rsidR="00512C9D" w:rsidRDefault="00512C9D" w:rsidP="00512C9D">
      <w:pPr>
        <w:spacing w:line="360" w:lineRule="auto"/>
        <w:jc w:val="both"/>
      </w:pPr>
    </w:p>
    <w:p w:rsidR="006D02BF" w:rsidRDefault="006D02BF" w:rsidP="00523CD4">
      <w:pPr>
        <w:shd w:val="clear" w:color="auto" w:fill="F3F3F3"/>
        <w:spacing w:before="100" w:beforeAutospacing="1" w:after="100" w:afterAutospacing="1" w:line="240" w:lineRule="auto"/>
        <w:ind w:left="360" w:hanging="360"/>
        <w:jc w:val="both"/>
        <w:rPr>
          <w:rFonts w:ascii="Times New Roman" w:eastAsia="Times New Roman" w:hAnsi="Times New Roman" w:cs="Times New Roman"/>
          <w:sz w:val="24"/>
          <w:szCs w:val="24"/>
        </w:rPr>
      </w:pPr>
    </w:p>
    <w:sectPr w:rsidR="006D02BF" w:rsidSect="00692888">
      <w:pgSz w:w="11907" w:h="16839" w:code="9"/>
      <w:pgMar w:top="288" w:right="720" w:bottom="85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0734"/>
    <w:multiLevelType w:val="hybridMultilevel"/>
    <w:tmpl w:val="C2A4A5EE"/>
    <w:lvl w:ilvl="0" w:tplc="1DACA78A">
      <w:start w:val="1"/>
      <w:numFmt w:val="decimal"/>
      <w:lvlText w:val="%1."/>
      <w:lvlJc w:val="left"/>
      <w:pPr>
        <w:ind w:left="1245" w:hanging="525"/>
      </w:pPr>
      <w:rPr>
        <w:rFonts w:ascii="Trebuchet MS" w:hAnsi="Trebuchet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40B36"/>
    <w:multiLevelType w:val="multilevel"/>
    <w:tmpl w:val="6A5C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15B6F"/>
    <w:multiLevelType w:val="hybridMultilevel"/>
    <w:tmpl w:val="89D8CE20"/>
    <w:lvl w:ilvl="0" w:tplc="0D641588">
      <w:start w:val="1"/>
      <w:numFmt w:val="decimal"/>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5545A"/>
    <w:multiLevelType w:val="hybridMultilevel"/>
    <w:tmpl w:val="7CC8810C"/>
    <w:lvl w:ilvl="0" w:tplc="1390EDB2">
      <w:start w:val="1"/>
      <w:numFmt w:val="bullet"/>
      <w:lvlText w:val="•"/>
      <w:lvlJc w:val="left"/>
      <w:pPr>
        <w:tabs>
          <w:tab w:val="num" w:pos="720"/>
        </w:tabs>
        <w:ind w:left="720" w:hanging="360"/>
      </w:pPr>
      <w:rPr>
        <w:rFonts w:ascii="Arial" w:hAnsi="Arial" w:hint="default"/>
      </w:rPr>
    </w:lvl>
    <w:lvl w:ilvl="1" w:tplc="8938D480" w:tentative="1">
      <w:start w:val="1"/>
      <w:numFmt w:val="bullet"/>
      <w:lvlText w:val="•"/>
      <w:lvlJc w:val="left"/>
      <w:pPr>
        <w:tabs>
          <w:tab w:val="num" w:pos="1440"/>
        </w:tabs>
        <w:ind w:left="1440" w:hanging="360"/>
      </w:pPr>
      <w:rPr>
        <w:rFonts w:ascii="Arial" w:hAnsi="Arial" w:hint="default"/>
      </w:rPr>
    </w:lvl>
    <w:lvl w:ilvl="2" w:tplc="BDA63B0E" w:tentative="1">
      <w:start w:val="1"/>
      <w:numFmt w:val="bullet"/>
      <w:lvlText w:val="•"/>
      <w:lvlJc w:val="left"/>
      <w:pPr>
        <w:tabs>
          <w:tab w:val="num" w:pos="2160"/>
        </w:tabs>
        <w:ind w:left="2160" w:hanging="360"/>
      </w:pPr>
      <w:rPr>
        <w:rFonts w:ascii="Arial" w:hAnsi="Arial" w:hint="default"/>
      </w:rPr>
    </w:lvl>
    <w:lvl w:ilvl="3" w:tplc="F95A8428" w:tentative="1">
      <w:start w:val="1"/>
      <w:numFmt w:val="bullet"/>
      <w:lvlText w:val="•"/>
      <w:lvlJc w:val="left"/>
      <w:pPr>
        <w:tabs>
          <w:tab w:val="num" w:pos="2880"/>
        </w:tabs>
        <w:ind w:left="2880" w:hanging="360"/>
      </w:pPr>
      <w:rPr>
        <w:rFonts w:ascii="Arial" w:hAnsi="Arial" w:hint="default"/>
      </w:rPr>
    </w:lvl>
    <w:lvl w:ilvl="4" w:tplc="97AE8F96" w:tentative="1">
      <w:start w:val="1"/>
      <w:numFmt w:val="bullet"/>
      <w:lvlText w:val="•"/>
      <w:lvlJc w:val="left"/>
      <w:pPr>
        <w:tabs>
          <w:tab w:val="num" w:pos="3600"/>
        </w:tabs>
        <w:ind w:left="3600" w:hanging="360"/>
      </w:pPr>
      <w:rPr>
        <w:rFonts w:ascii="Arial" w:hAnsi="Arial" w:hint="default"/>
      </w:rPr>
    </w:lvl>
    <w:lvl w:ilvl="5" w:tplc="0F2A283E" w:tentative="1">
      <w:start w:val="1"/>
      <w:numFmt w:val="bullet"/>
      <w:lvlText w:val="•"/>
      <w:lvlJc w:val="left"/>
      <w:pPr>
        <w:tabs>
          <w:tab w:val="num" w:pos="4320"/>
        </w:tabs>
        <w:ind w:left="4320" w:hanging="360"/>
      </w:pPr>
      <w:rPr>
        <w:rFonts w:ascii="Arial" w:hAnsi="Arial" w:hint="default"/>
      </w:rPr>
    </w:lvl>
    <w:lvl w:ilvl="6" w:tplc="2C644928" w:tentative="1">
      <w:start w:val="1"/>
      <w:numFmt w:val="bullet"/>
      <w:lvlText w:val="•"/>
      <w:lvlJc w:val="left"/>
      <w:pPr>
        <w:tabs>
          <w:tab w:val="num" w:pos="5040"/>
        </w:tabs>
        <w:ind w:left="5040" w:hanging="360"/>
      </w:pPr>
      <w:rPr>
        <w:rFonts w:ascii="Arial" w:hAnsi="Arial" w:hint="default"/>
      </w:rPr>
    </w:lvl>
    <w:lvl w:ilvl="7" w:tplc="D8B4ED36" w:tentative="1">
      <w:start w:val="1"/>
      <w:numFmt w:val="bullet"/>
      <w:lvlText w:val="•"/>
      <w:lvlJc w:val="left"/>
      <w:pPr>
        <w:tabs>
          <w:tab w:val="num" w:pos="5760"/>
        </w:tabs>
        <w:ind w:left="5760" w:hanging="360"/>
      </w:pPr>
      <w:rPr>
        <w:rFonts w:ascii="Arial" w:hAnsi="Arial" w:hint="default"/>
      </w:rPr>
    </w:lvl>
    <w:lvl w:ilvl="8" w:tplc="DAA2298C" w:tentative="1">
      <w:start w:val="1"/>
      <w:numFmt w:val="bullet"/>
      <w:lvlText w:val="•"/>
      <w:lvlJc w:val="left"/>
      <w:pPr>
        <w:tabs>
          <w:tab w:val="num" w:pos="6480"/>
        </w:tabs>
        <w:ind w:left="6480" w:hanging="360"/>
      </w:pPr>
      <w:rPr>
        <w:rFonts w:ascii="Arial" w:hAnsi="Arial" w:hint="default"/>
      </w:rPr>
    </w:lvl>
  </w:abstractNum>
  <w:abstractNum w:abstractNumId="4">
    <w:nsid w:val="272A416C"/>
    <w:multiLevelType w:val="multilevel"/>
    <w:tmpl w:val="035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622B4"/>
    <w:multiLevelType w:val="multilevel"/>
    <w:tmpl w:val="308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E434B"/>
    <w:multiLevelType w:val="hybridMultilevel"/>
    <w:tmpl w:val="BAD2A9D4"/>
    <w:lvl w:ilvl="0" w:tplc="1DF257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666FCB"/>
    <w:multiLevelType w:val="hybridMultilevel"/>
    <w:tmpl w:val="5030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A6817"/>
    <w:multiLevelType w:val="hybridMultilevel"/>
    <w:tmpl w:val="32D683B0"/>
    <w:lvl w:ilvl="0" w:tplc="8F62107E">
      <w:start w:val="1"/>
      <w:numFmt w:val="bullet"/>
      <w:lvlText w:val=""/>
      <w:lvlJc w:val="left"/>
      <w:pPr>
        <w:tabs>
          <w:tab w:val="num" w:pos="720"/>
        </w:tabs>
        <w:ind w:left="720" w:hanging="360"/>
      </w:pPr>
      <w:rPr>
        <w:rFonts w:ascii="Wingdings" w:hAnsi="Wingdings" w:hint="default"/>
      </w:rPr>
    </w:lvl>
    <w:lvl w:ilvl="1" w:tplc="1A08F9D6" w:tentative="1">
      <w:start w:val="1"/>
      <w:numFmt w:val="bullet"/>
      <w:lvlText w:val=""/>
      <w:lvlJc w:val="left"/>
      <w:pPr>
        <w:tabs>
          <w:tab w:val="num" w:pos="1440"/>
        </w:tabs>
        <w:ind w:left="1440" w:hanging="360"/>
      </w:pPr>
      <w:rPr>
        <w:rFonts w:ascii="Wingdings" w:hAnsi="Wingdings" w:hint="default"/>
      </w:rPr>
    </w:lvl>
    <w:lvl w:ilvl="2" w:tplc="4EF0AD64" w:tentative="1">
      <w:start w:val="1"/>
      <w:numFmt w:val="bullet"/>
      <w:lvlText w:val=""/>
      <w:lvlJc w:val="left"/>
      <w:pPr>
        <w:tabs>
          <w:tab w:val="num" w:pos="2160"/>
        </w:tabs>
        <w:ind w:left="2160" w:hanging="360"/>
      </w:pPr>
      <w:rPr>
        <w:rFonts w:ascii="Wingdings" w:hAnsi="Wingdings" w:hint="default"/>
      </w:rPr>
    </w:lvl>
    <w:lvl w:ilvl="3" w:tplc="65DE60A8" w:tentative="1">
      <w:start w:val="1"/>
      <w:numFmt w:val="bullet"/>
      <w:lvlText w:val=""/>
      <w:lvlJc w:val="left"/>
      <w:pPr>
        <w:tabs>
          <w:tab w:val="num" w:pos="2880"/>
        </w:tabs>
        <w:ind w:left="2880" w:hanging="360"/>
      </w:pPr>
      <w:rPr>
        <w:rFonts w:ascii="Wingdings" w:hAnsi="Wingdings" w:hint="default"/>
      </w:rPr>
    </w:lvl>
    <w:lvl w:ilvl="4" w:tplc="63CE40AE" w:tentative="1">
      <w:start w:val="1"/>
      <w:numFmt w:val="bullet"/>
      <w:lvlText w:val=""/>
      <w:lvlJc w:val="left"/>
      <w:pPr>
        <w:tabs>
          <w:tab w:val="num" w:pos="3600"/>
        </w:tabs>
        <w:ind w:left="3600" w:hanging="360"/>
      </w:pPr>
      <w:rPr>
        <w:rFonts w:ascii="Wingdings" w:hAnsi="Wingdings" w:hint="default"/>
      </w:rPr>
    </w:lvl>
    <w:lvl w:ilvl="5" w:tplc="E4843AE8" w:tentative="1">
      <w:start w:val="1"/>
      <w:numFmt w:val="bullet"/>
      <w:lvlText w:val=""/>
      <w:lvlJc w:val="left"/>
      <w:pPr>
        <w:tabs>
          <w:tab w:val="num" w:pos="4320"/>
        </w:tabs>
        <w:ind w:left="4320" w:hanging="360"/>
      </w:pPr>
      <w:rPr>
        <w:rFonts w:ascii="Wingdings" w:hAnsi="Wingdings" w:hint="default"/>
      </w:rPr>
    </w:lvl>
    <w:lvl w:ilvl="6" w:tplc="3B2A282E" w:tentative="1">
      <w:start w:val="1"/>
      <w:numFmt w:val="bullet"/>
      <w:lvlText w:val=""/>
      <w:lvlJc w:val="left"/>
      <w:pPr>
        <w:tabs>
          <w:tab w:val="num" w:pos="5040"/>
        </w:tabs>
        <w:ind w:left="5040" w:hanging="360"/>
      </w:pPr>
      <w:rPr>
        <w:rFonts w:ascii="Wingdings" w:hAnsi="Wingdings" w:hint="default"/>
      </w:rPr>
    </w:lvl>
    <w:lvl w:ilvl="7" w:tplc="BD70268C" w:tentative="1">
      <w:start w:val="1"/>
      <w:numFmt w:val="bullet"/>
      <w:lvlText w:val=""/>
      <w:lvlJc w:val="left"/>
      <w:pPr>
        <w:tabs>
          <w:tab w:val="num" w:pos="5760"/>
        </w:tabs>
        <w:ind w:left="5760" w:hanging="360"/>
      </w:pPr>
      <w:rPr>
        <w:rFonts w:ascii="Wingdings" w:hAnsi="Wingdings" w:hint="default"/>
      </w:rPr>
    </w:lvl>
    <w:lvl w:ilvl="8" w:tplc="2AA20A3E" w:tentative="1">
      <w:start w:val="1"/>
      <w:numFmt w:val="bullet"/>
      <w:lvlText w:val=""/>
      <w:lvlJc w:val="left"/>
      <w:pPr>
        <w:tabs>
          <w:tab w:val="num" w:pos="6480"/>
        </w:tabs>
        <w:ind w:left="6480" w:hanging="360"/>
      </w:pPr>
      <w:rPr>
        <w:rFonts w:ascii="Wingdings" w:hAnsi="Wingdings" w:hint="default"/>
      </w:rPr>
    </w:lvl>
  </w:abstractNum>
  <w:abstractNum w:abstractNumId="9">
    <w:nsid w:val="3BF324AE"/>
    <w:multiLevelType w:val="multilevel"/>
    <w:tmpl w:val="D41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E718DB"/>
    <w:multiLevelType w:val="hybridMultilevel"/>
    <w:tmpl w:val="5C4E6FE0"/>
    <w:lvl w:ilvl="0" w:tplc="3E76918E">
      <w:start w:val="1"/>
      <w:numFmt w:val="bullet"/>
      <w:lvlText w:val="•"/>
      <w:lvlJc w:val="left"/>
      <w:pPr>
        <w:tabs>
          <w:tab w:val="num" w:pos="720"/>
        </w:tabs>
        <w:ind w:left="720" w:hanging="360"/>
      </w:pPr>
      <w:rPr>
        <w:rFonts w:ascii="Arial" w:hAnsi="Arial" w:hint="default"/>
      </w:rPr>
    </w:lvl>
    <w:lvl w:ilvl="1" w:tplc="5F442282" w:tentative="1">
      <w:start w:val="1"/>
      <w:numFmt w:val="bullet"/>
      <w:lvlText w:val="•"/>
      <w:lvlJc w:val="left"/>
      <w:pPr>
        <w:tabs>
          <w:tab w:val="num" w:pos="1440"/>
        </w:tabs>
        <w:ind w:left="1440" w:hanging="360"/>
      </w:pPr>
      <w:rPr>
        <w:rFonts w:ascii="Arial" w:hAnsi="Arial" w:hint="default"/>
      </w:rPr>
    </w:lvl>
    <w:lvl w:ilvl="2" w:tplc="59188A92" w:tentative="1">
      <w:start w:val="1"/>
      <w:numFmt w:val="bullet"/>
      <w:lvlText w:val="•"/>
      <w:lvlJc w:val="left"/>
      <w:pPr>
        <w:tabs>
          <w:tab w:val="num" w:pos="2160"/>
        </w:tabs>
        <w:ind w:left="2160" w:hanging="360"/>
      </w:pPr>
      <w:rPr>
        <w:rFonts w:ascii="Arial" w:hAnsi="Arial" w:hint="default"/>
      </w:rPr>
    </w:lvl>
    <w:lvl w:ilvl="3" w:tplc="8EFCD406" w:tentative="1">
      <w:start w:val="1"/>
      <w:numFmt w:val="bullet"/>
      <w:lvlText w:val="•"/>
      <w:lvlJc w:val="left"/>
      <w:pPr>
        <w:tabs>
          <w:tab w:val="num" w:pos="2880"/>
        </w:tabs>
        <w:ind w:left="2880" w:hanging="360"/>
      </w:pPr>
      <w:rPr>
        <w:rFonts w:ascii="Arial" w:hAnsi="Arial" w:hint="default"/>
      </w:rPr>
    </w:lvl>
    <w:lvl w:ilvl="4" w:tplc="6A2A664E" w:tentative="1">
      <w:start w:val="1"/>
      <w:numFmt w:val="bullet"/>
      <w:lvlText w:val="•"/>
      <w:lvlJc w:val="left"/>
      <w:pPr>
        <w:tabs>
          <w:tab w:val="num" w:pos="3600"/>
        </w:tabs>
        <w:ind w:left="3600" w:hanging="360"/>
      </w:pPr>
      <w:rPr>
        <w:rFonts w:ascii="Arial" w:hAnsi="Arial" w:hint="default"/>
      </w:rPr>
    </w:lvl>
    <w:lvl w:ilvl="5" w:tplc="1CA8DA1C" w:tentative="1">
      <w:start w:val="1"/>
      <w:numFmt w:val="bullet"/>
      <w:lvlText w:val="•"/>
      <w:lvlJc w:val="left"/>
      <w:pPr>
        <w:tabs>
          <w:tab w:val="num" w:pos="4320"/>
        </w:tabs>
        <w:ind w:left="4320" w:hanging="360"/>
      </w:pPr>
      <w:rPr>
        <w:rFonts w:ascii="Arial" w:hAnsi="Arial" w:hint="default"/>
      </w:rPr>
    </w:lvl>
    <w:lvl w:ilvl="6" w:tplc="F0C07BAA" w:tentative="1">
      <w:start w:val="1"/>
      <w:numFmt w:val="bullet"/>
      <w:lvlText w:val="•"/>
      <w:lvlJc w:val="left"/>
      <w:pPr>
        <w:tabs>
          <w:tab w:val="num" w:pos="5040"/>
        </w:tabs>
        <w:ind w:left="5040" w:hanging="360"/>
      </w:pPr>
      <w:rPr>
        <w:rFonts w:ascii="Arial" w:hAnsi="Arial" w:hint="default"/>
      </w:rPr>
    </w:lvl>
    <w:lvl w:ilvl="7" w:tplc="B718B228" w:tentative="1">
      <w:start w:val="1"/>
      <w:numFmt w:val="bullet"/>
      <w:lvlText w:val="•"/>
      <w:lvlJc w:val="left"/>
      <w:pPr>
        <w:tabs>
          <w:tab w:val="num" w:pos="5760"/>
        </w:tabs>
        <w:ind w:left="5760" w:hanging="360"/>
      </w:pPr>
      <w:rPr>
        <w:rFonts w:ascii="Arial" w:hAnsi="Arial" w:hint="default"/>
      </w:rPr>
    </w:lvl>
    <w:lvl w:ilvl="8" w:tplc="21BA6412" w:tentative="1">
      <w:start w:val="1"/>
      <w:numFmt w:val="bullet"/>
      <w:lvlText w:val="•"/>
      <w:lvlJc w:val="left"/>
      <w:pPr>
        <w:tabs>
          <w:tab w:val="num" w:pos="6480"/>
        </w:tabs>
        <w:ind w:left="6480" w:hanging="360"/>
      </w:pPr>
      <w:rPr>
        <w:rFonts w:ascii="Arial" w:hAnsi="Arial" w:hint="default"/>
      </w:rPr>
    </w:lvl>
  </w:abstractNum>
  <w:abstractNum w:abstractNumId="11">
    <w:nsid w:val="443E4DF0"/>
    <w:multiLevelType w:val="hybridMultilevel"/>
    <w:tmpl w:val="78CE1A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B46508"/>
    <w:multiLevelType w:val="hybridMultilevel"/>
    <w:tmpl w:val="3D9AA178"/>
    <w:lvl w:ilvl="0" w:tplc="188ACB9C">
      <w:start w:val="1"/>
      <w:numFmt w:val="lowerLetter"/>
      <w:lvlText w:val="%1)"/>
      <w:lvlJc w:val="left"/>
      <w:pPr>
        <w:tabs>
          <w:tab w:val="num" w:pos="720"/>
        </w:tabs>
        <w:ind w:left="720" w:hanging="360"/>
      </w:pPr>
    </w:lvl>
    <w:lvl w:ilvl="1" w:tplc="D364411A" w:tentative="1">
      <w:start w:val="1"/>
      <w:numFmt w:val="lowerLetter"/>
      <w:lvlText w:val="%2)"/>
      <w:lvlJc w:val="left"/>
      <w:pPr>
        <w:tabs>
          <w:tab w:val="num" w:pos="1440"/>
        </w:tabs>
        <w:ind w:left="1440" w:hanging="360"/>
      </w:pPr>
    </w:lvl>
    <w:lvl w:ilvl="2" w:tplc="E8A4772E" w:tentative="1">
      <w:start w:val="1"/>
      <w:numFmt w:val="lowerLetter"/>
      <w:lvlText w:val="%3)"/>
      <w:lvlJc w:val="left"/>
      <w:pPr>
        <w:tabs>
          <w:tab w:val="num" w:pos="2160"/>
        </w:tabs>
        <w:ind w:left="2160" w:hanging="360"/>
      </w:pPr>
    </w:lvl>
    <w:lvl w:ilvl="3" w:tplc="7A6E5CEA" w:tentative="1">
      <w:start w:val="1"/>
      <w:numFmt w:val="lowerLetter"/>
      <w:lvlText w:val="%4)"/>
      <w:lvlJc w:val="left"/>
      <w:pPr>
        <w:tabs>
          <w:tab w:val="num" w:pos="2880"/>
        </w:tabs>
        <w:ind w:left="2880" w:hanging="360"/>
      </w:pPr>
    </w:lvl>
    <w:lvl w:ilvl="4" w:tplc="F628DE2E" w:tentative="1">
      <w:start w:val="1"/>
      <w:numFmt w:val="lowerLetter"/>
      <w:lvlText w:val="%5)"/>
      <w:lvlJc w:val="left"/>
      <w:pPr>
        <w:tabs>
          <w:tab w:val="num" w:pos="3600"/>
        </w:tabs>
        <w:ind w:left="3600" w:hanging="360"/>
      </w:pPr>
    </w:lvl>
    <w:lvl w:ilvl="5" w:tplc="1AB03568" w:tentative="1">
      <w:start w:val="1"/>
      <w:numFmt w:val="lowerLetter"/>
      <w:lvlText w:val="%6)"/>
      <w:lvlJc w:val="left"/>
      <w:pPr>
        <w:tabs>
          <w:tab w:val="num" w:pos="4320"/>
        </w:tabs>
        <w:ind w:left="4320" w:hanging="360"/>
      </w:pPr>
    </w:lvl>
    <w:lvl w:ilvl="6" w:tplc="1F7C2832" w:tentative="1">
      <w:start w:val="1"/>
      <w:numFmt w:val="lowerLetter"/>
      <w:lvlText w:val="%7)"/>
      <w:lvlJc w:val="left"/>
      <w:pPr>
        <w:tabs>
          <w:tab w:val="num" w:pos="5040"/>
        </w:tabs>
        <w:ind w:left="5040" w:hanging="360"/>
      </w:pPr>
    </w:lvl>
    <w:lvl w:ilvl="7" w:tplc="8D5A3DE8" w:tentative="1">
      <w:start w:val="1"/>
      <w:numFmt w:val="lowerLetter"/>
      <w:lvlText w:val="%8)"/>
      <w:lvlJc w:val="left"/>
      <w:pPr>
        <w:tabs>
          <w:tab w:val="num" w:pos="5760"/>
        </w:tabs>
        <w:ind w:left="5760" w:hanging="360"/>
      </w:pPr>
    </w:lvl>
    <w:lvl w:ilvl="8" w:tplc="72CED480" w:tentative="1">
      <w:start w:val="1"/>
      <w:numFmt w:val="lowerLetter"/>
      <w:lvlText w:val="%9)"/>
      <w:lvlJc w:val="left"/>
      <w:pPr>
        <w:tabs>
          <w:tab w:val="num" w:pos="6480"/>
        </w:tabs>
        <w:ind w:left="6480" w:hanging="360"/>
      </w:pPr>
    </w:lvl>
  </w:abstractNum>
  <w:abstractNum w:abstractNumId="13">
    <w:nsid w:val="53733347"/>
    <w:multiLevelType w:val="multilevel"/>
    <w:tmpl w:val="E00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5F35D2"/>
    <w:multiLevelType w:val="hybridMultilevel"/>
    <w:tmpl w:val="F1EA5F3A"/>
    <w:lvl w:ilvl="0" w:tplc="90C6843A">
      <w:start w:val="1"/>
      <w:numFmt w:val="bullet"/>
      <w:lvlText w:val="•"/>
      <w:lvlJc w:val="left"/>
      <w:pPr>
        <w:tabs>
          <w:tab w:val="num" w:pos="720"/>
        </w:tabs>
        <w:ind w:left="720" w:hanging="360"/>
      </w:pPr>
      <w:rPr>
        <w:rFonts w:ascii="Arial" w:hAnsi="Arial" w:hint="default"/>
      </w:rPr>
    </w:lvl>
    <w:lvl w:ilvl="1" w:tplc="0ACE0152" w:tentative="1">
      <w:start w:val="1"/>
      <w:numFmt w:val="bullet"/>
      <w:lvlText w:val="•"/>
      <w:lvlJc w:val="left"/>
      <w:pPr>
        <w:tabs>
          <w:tab w:val="num" w:pos="1440"/>
        </w:tabs>
        <w:ind w:left="1440" w:hanging="360"/>
      </w:pPr>
      <w:rPr>
        <w:rFonts w:ascii="Arial" w:hAnsi="Arial" w:hint="default"/>
      </w:rPr>
    </w:lvl>
    <w:lvl w:ilvl="2" w:tplc="F39AF2E4" w:tentative="1">
      <w:start w:val="1"/>
      <w:numFmt w:val="bullet"/>
      <w:lvlText w:val="•"/>
      <w:lvlJc w:val="left"/>
      <w:pPr>
        <w:tabs>
          <w:tab w:val="num" w:pos="2160"/>
        </w:tabs>
        <w:ind w:left="2160" w:hanging="360"/>
      </w:pPr>
      <w:rPr>
        <w:rFonts w:ascii="Arial" w:hAnsi="Arial" w:hint="default"/>
      </w:rPr>
    </w:lvl>
    <w:lvl w:ilvl="3" w:tplc="B9A8DF38" w:tentative="1">
      <w:start w:val="1"/>
      <w:numFmt w:val="bullet"/>
      <w:lvlText w:val="•"/>
      <w:lvlJc w:val="left"/>
      <w:pPr>
        <w:tabs>
          <w:tab w:val="num" w:pos="2880"/>
        </w:tabs>
        <w:ind w:left="2880" w:hanging="360"/>
      </w:pPr>
      <w:rPr>
        <w:rFonts w:ascii="Arial" w:hAnsi="Arial" w:hint="default"/>
      </w:rPr>
    </w:lvl>
    <w:lvl w:ilvl="4" w:tplc="0F2A2BD8" w:tentative="1">
      <w:start w:val="1"/>
      <w:numFmt w:val="bullet"/>
      <w:lvlText w:val="•"/>
      <w:lvlJc w:val="left"/>
      <w:pPr>
        <w:tabs>
          <w:tab w:val="num" w:pos="3600"/>
        </w:tabs>
        <w:ind w:left="3600" w:hanging="360"/>
      </w:pPr>
      <w:rPr>
        <w:rFonts w:ascii="Arial" w:hAnsi="Arial" w:hint="default"/>
      </w:rPr>
    </w:lvl>
    <w:lvl w:ilvl="5" w:tplc="78CCAFBE" w:tentative="1">
      <w:start w:val="1"/>
      <w:numFmt w:val="bullet"/>
      <w:lvlText w:val="•"/>
      <w:lvlJc w:val="left"/>
      <w:pPr>
        <w:tabs>
          <w:tab w:val="num" w:pos="4320"/>
        </w:tabs>
        <w:ind w:left="4320" w:hanging="360"/>
      </w:pPr>
      <w:rPr>
        <w:rFonts w:ascii="Arial" w:hAnsi="Arial" w:hint="default"/>
      </w:rPr>
    </w:lvl>
    <w:lvl w:ilvl="6" w:tplc="ADD8D1DA" w:tentative="1">
      <w:start w:val="1"/>
      <w:numFmt w:val="bullet"/>
      <w:lvlText w:val="•"/>
      <w:lvlJc w:val="left"/>
      <w:pPr>
        <w:tabs>
          <w:tab w:val="num" w:pos="5040"/>
        </w:tabs>
        <w:ind w:left="5040" w:hanging="360"/>
      </w:pPr>
      <w:rPr>
        <w:rFonts w:ascii="Arial" w:hAnsi="Arial" w:hint="default"/>
      </w:rPr>
    </w:lvl>
    <w:lvl w:ilvl="7" w:tplc="515CCF60" w:tentative="1">
      <w:start w:val="1"/>
      <w:numFmt w:val="bullet"/>
      <w:lvlText w:val="•"/>
      <w:lvlJc w:val="left"/>
      <w:pPr>
        <w:tabs>
          <w:tab w:val="num" w:pos="5760"/>
        </w:tabs>
        <w:ind w:left="5760" w:hanging="360"/>
      </w:pPr>
      <w:rPr>
        <w:rFonts w:ascii="Arial" w:hAnsi="Arial" w:hint="default"/>
      </w:rPr>
    </w:lvl>
    <w:lvl w:ilvl="8" w:tplc="29505146" w:tentative="1">
      <w:start w:val="1"/>
      <w:numFmt w:val="bullet"/>
      <w:lvlText w:val="•"/>
      <w:lvlJc w:val="left"/>
      <w:pPr>
        <w:tabs>
          <w:tab w:val="num" w:pos="6480"/>
        </w:tabs>
        <w:ind w:left="6480" w:hanging="360"/>
      </w:pPr>
      <w:rPr>
        <w:rFonts w:ascii="Arial" w:hAnsi="Arial" w:hint="default"/>
      </w:rPr>
    </w:lvl>
  </w:abstractNum>
  <w:abstractNum w:abstractNumId="15">
    <w:nsid w:val="66BC0557"/>
    <w:multiLevelType w:val="hybridMultilevel"/>
    <w:tmpl w:val="094887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1D71731"/>
    <w:multiLevelType w:val="multilevel"/>
    <w:tmpl w:val="CFC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945A6D"/>
    <w:multiLevelType w:val="multilevel"/>
    <w:tmpl w:val="91C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A6748A"/>
    <w:multiLevelType w:val="hybridMultilevel"/>
    <w:tmpl w:val="4E2A017E"/>
    <w:lvl w:ilvl="0" w:tplc="985EF8FA">
      <w:start w:val="1"/>
      <w:numFmt w:val="bullet"/>
      <w:lvlText w:val="•"/>
      <w:lvlJc w:val="left"/>
      <w:pPr>
        <w:tabs>
          <w:tab w:val="num" w:pos="720"/>
        </w:tabs>
        <w:ind w:left="720" w:hanging="360"/>
      </w:pPr>
      <w:rPr>
        <w:rFonts w:ascii="Arial" w:hAnsi="Arial" w:hint="default"/>
      </w:rPr>
    </w:lvl>
    <w:lvl w:ilvl="1" w:tplc="317E2790" w:tentative="1">
      <w:start w:val="1"/>
      <w:numFmt w:val="bullet"/>
      <w:lvlText w:val="•"/>
      <w:lvlJc w:val="left"/>
      <w:pPr>
        <w:tabs>
          <w:tab w:val="num" w:pos="1440"/>
        </w:tabs>
        <w:ind w:left="1440" w:hanging="360"/>
      </w:pPr>
      <w:rPr>
        <w:rFonts w:ascii="Arial" w:hAnsi="Arial" w:hint="default"/>
      </w:rPr>
    </w:lvl>
    <w:lvl w:ilvl="2" w:tplc="0538B15A" w:tentative="1">
      <w:start w:val="1"/>
      <w:numFmt w:val="bullet"/>
      <w:lvlText w:val="•"/>
      <w:lvlJc w:val="left"/>
      <w:pPr>
        <w:tabs>
          <w:tab w:val="num" w:pos="2160"/>
        </w:tabs>
        <w:ind w:left="2160" w:hanging="360"/>
      </w:pPr>
      <w:rPr>
        <w:rFonts w:ascii="Arial" w:hAnsi="Arial" w:hint="default"/>
      </w:rPr>
    </w:lvl>
    <w:lvl w:ilvl="3" w:tplc="378C5E06" w:tentative="1">
      <w:start w:val="1"/>
      <w:numFmt w:val="bullet"/>
      <w:lvlText w:val="•"/>
      <w:lvlJc w:val="left"/>
      <w:pPr>
        <w:tabs>
          <w:tab w:val="num" w:pos="2880"/>
        </w:tabs>
        <w:ind w:left="2880" w:hanging="360"/>
      </w:pPr>
      <w:rPr>
        <w:rFonts w:ascii="Arial" w:hAnsi="Arial" w:hint="default"/>
      </w:rPr>
    </w:lvl>
    <w:lvl w:ilvl="4" w:tplc="8EEA0A10" w:tentative="1">
      <w:start w:val="1"/>
      <w:numFmt w:val="bullet"/>
      <w:lvlText w:val="•"/>
      <w:lvlJc w:val="left"/>
      <w:pPr>
        <w:tabs>
          <w:tab w:val="num" w:pos="3600"/>
        </w:tabs>
        <w:ind w:left="3600" w:hanging="360"/>
      </w:pPr>
      <w:rPr>
        <w:rFonts w:ascii="Arial" w:hAnsi="Arial" w:hint="default"/>
      </w:rPr>
    </w:lvl>
    <w:lvl w:ilvl="5" w:tplc="55F659B8" w:tentative="1">
      <w:start w:val="1"/>
      <w:numFmt w:val="bullet"/>
      <w:lvlText w:val="•"/>
      <w:lvlJc w:val="left"/>
      <w:pPr>
        <w:tabs>
          <w:tab w:val="num" w:pos="4320"/>
        </w:tabs>
        <w:ind w:left="4320" w:hanging="360"/>
      </w:pPr>
      <w:rPr>
        <w:rFonts w:ascii="Arial" w:hAnsi="Arial" w:hint="default"/>
      </w:rPr>
    </w:lvl>
    <w:lvl w:ilvl="6" w:tplc="422010CC" w:tentative="1">
      <w:start w:val="1"/>
      <w:numFmt w:val="bullet"/>
      <w:lvlText w:val="•"/>
      <w:lvlJc w:val="left"/>
      <w:pPr>
        <w:tabs>
          <w:tab w:val="num" w:pos="5040"/>
        </w:tabs>
        <w:ind w:left="5040" w:hanging="360"/>
      </w:pPr>
      <w:rPr>
        <w:rFonts w:ascii="Arial" w:hAnsi="Arial" w:hint="default"/>
      </w:rPr>
    </w:lvl>
    <w:lvl w:ilvl="7" w:tplc="C2C0B108" w:tentative="1">
      <w:start w:val="1"/>
      <w:numFmt w:val="bullet"/>
      <w:lvlText w:val="•"/>
      <w:lvlJc w:val="left"/>
      <w:pPr>
        <w:tabs>
          <w:tab w:val="num" w:pos="5760"/>
        </w:tabs>
        <w:ind w:left="5760" w:hanging="360"/>
      </w:pPr>
      <w:rPr>
        <w:rFonts w:ascii="Arial" w:hAnsi="Arial" w:hint="default"/>
      </w:rPr>
    </w:lvl>
    <w:lvl w:ilvl="8" w:tplc="281630FE"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
  </w:num>
  <w:num w:numId="3">
    <w:abstractNumId w:val="13"/>
  </w:num>
  <w:num w:numId="4">
    <w:abstractNumId w:val="4"/>
  </w:num>
  <w:num w:numId="5">
    <w:abstractNumId w:val="16"/>
  </w:num>
  <w:num w:numId="6">
    <w:abstractNumId w:val="5"/>
  </w:num>
  <w:num w:numId="7">
    <w:abstractNumId w:val="9"/>
  </w:num>
  <w:num w:numId="8">
    <w:abstractNumId w:val="2"/>
  </w:num>
  <w:num w:numId="9">
    <w:abstractNumId w:val="15"/>
  </w:num>
  <w:num w:numId="10">
    <w:abstractNumId w:val="0"/>
  </w:num>
  <w:num w:numId="11">
    <w:abstractNumId w:val="6"/>
  </w:num>
  <w:num w:numId="12">
    <w:abstractNumId w:val="11"/>
  </w:num>
  <w:num w:numId="13">
    <w:abstractNumId w:val="3"/>
  </w:num>
  <w:num w:numId="14">
    <w:abstractNumId w:val="18"/>
  </w:num>
  <w:num w:numId="15">
    <w:abstractNumId w:val="8"/>
  </w:num>
  <w:num w:numId="16">
    <w:abstractNumId w:val="7"/>
  </w:num>
  <w:num w:numId="17">
    <w:abstractNumId w:val="12"/>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89B"/>
    <w:rsid w:val="0000150A"/>
    <w:rsid w:val="001516F8"/>
    <w:rsid w:val="001D15D3"/>
    <w:rsid w:val="002A0E3A"/>
    <w:rsid w:val="003126B5"/>
    <w:rsid w:val="00317586"/>
    <w:rsid w:val="00363C5D"/>
    <w:rsid w:val="00437FEC"/>
    <w:rsid w:val="00453ADD"/>
    <w:rsid w:val="00512C9D"/>
    <w:rsid w:val="00523CD4"/>
    <w:rsid w:val="005510D3"/>
    <w:rsid w:val="00665DA9"/>
    <w:rsid w:val="00692888"/>
    <w:rsid w:val="006A4D43"/>
    <w:rsid w:val="006B2FBE"/>
    <w:rsid w:val="006D02BF"/>
    <w:rsid w:val="006F6CB1"/>
    <w:rsid w:val="0077389B"/>
    <w:rsid w:val="007B0ECD"/>
    <w:rsid w:val="00823C76"/>
    <w:rsid w:val="009479E5"/>
    <w:rsid w:val="00A040B5"/>
    <w:rsid w:val="00AA373E"/>
    <w:rsid w:val="00AA4AD1"/>
    <w:rsid w:val="00AA62EB"/>
    <w:rsid w:val="00AE3B2A"/>
    <w:rsid w:val="00AE5928"/>
    <w:rsid w:val="00B9112A"/>
    <w:rsid w:val="00C11880"/>
    <w:rsid w:val="00CC0B7C"/>
    <w:rsid w:val="00CF6CEE"/>
    <w:rsid w:val="00D15EFA"/>
    <w:rsid w:val="00EA0812"/>
    <w:rsid w:val="00F76414"/>
    <w:rsid w:val="00FF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5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5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928"/>
    <w:rPr>
      <w:rFonts w:ascii="Times New Roman" w:eastAsia="Times New Roman" w:hAnsi="Times New Roman" w:cs="Times New Roman"/>
      <w:b/>
      <w:bCs/>
      <w:sz w:val="27"/>
      <w:szCs w:val="27"/>
    </w:rPr>
  </w:style>
  <w:style w:type="paragraph" w:styleId="NormalWeb">
    <w:name w:val="Normal (Web)"/>
    <w:basedOn w:val="Normal"/>
    <w:uiPriority w:val="99"/>
    <w:unhideWhenUsed/>
    <w:rsid w:val="00AE59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928"/>
    <w:rPr>
      <w:b/>
      <w:bCs/>
    </w:rPr>
  </w:style>
  <w:style w:type="character" w:styleId="Emphasis">
    <w:name w:val="Emphasis"/>
    <w:basedOn w:val="DefaultParagraphFont"/>
    <w:uiPriority w:val="20"/>
    <w:qFormat/>
    <w:rsid w:val="00AE5928"/>
    <w:rPr>
      <w:i/>
      <w:iCs/>
    </w:rPr>
  </w:style>
  <w:style w:type="character" w:customStyle="1" w:styleId="ez-toc-section">
    <w:name w:val="ez-toc-section"/>
    <w:basedOn w:val="DefaultParagraphFont"/>
    <w:rsid w:val="00AE5928"/>
  </w:style>
  <w:style w:type="character" w:styleId="Hyperlink">
    <w:name w:val="Hyperlink"/>
    <w:basedOn w:val="DefaultParagraphFont"/>
    <w:uiPriority w:val="99"/>
    <w:semiHidden/>
    <w:unhideWhenUsed/>
    <w:rsid w:val="00AE5928"/>
    <w:rPr>
      <w:color w:val="0000FF"/>
      <w:u w:val="single"/>
    </w:rPr>
  </w:style>
  <w:style w:type="character" w:customStyle="1" w:styleId="ctatext">
    <w:name w:val="ctatext"/>
    <w:basedOn w:val="DefaultParagraphFont"/>
    <w:rsid w:val="00AE5928"/>
  </w:style>
  <w:style w:type="character" w:customStyle="1" w:styleId="posttitle">
    <w:name w:val="posttitle"/>
    <w:basedOn w:val="DefaultParagraphFont"/>
    <w:rsid w:val="00AE5928"/>
  </w:style>
  <w:style w:type="paragraph" w:styleId="BalloonText">
    <w:name w:val="Balloon Text"/>
    <w:basedOn w:val="Normal"/>
    <w:link w:val="BalloonTextChar"/>
    <w:uiPriority w:val="99"/>
    <w:semiHidden/>
    <w:unhideWhenUsed/>
    <w:rsid w:val="00AE5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28"/>
    <w:rPr>
      <w:rFonts w:ascii="Tahoma" w:hAnsi="Tahoma" w:cs="Tahoma"/>
      <w:sz w:val="16"/>
      <w:szCs w:val="16"/>
    </w:rPr>
  </w:style>
  <w:style w:type="character" w:styleId="PlaceholderText">
    <w:name w:val="Placeholder Text"/>
    <w:basedOn w:val="DefaultParagraphFont"/>
    <w:uiPriority w:val="99"/>
    <w:semiHidden/>
    <w:rsid w:val="0000150A"/>
    <w:rPr>
      <w:color w:val="808080"/>
    </w:rPr>
  </w:style>
  <w:style w:type="paragraph" w:styleId="ListParagraph">
    <w:name w:val="List Paragraph"/>
    <w:basedOn w:val="Normal"/>
    <w:uiPriority w:val="34"/>
    <w:qFormat/>
    <w:rsid w:val="00523C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5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5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928"/>
    <w:rPr>
      <w:rFonts w:ascii="Times New Roman" w:eastAsia="Times New Roman" w:hAnsi="Times New Roman" w:cs="Times New Roman"/>
      <w:b/>
      <w:bCs/>
      <w:sz w:val="27"/>
      <w:szCs w:val="27"/>
    </w:rPr>
  </w:style>
  <w:style w:type="paragraph" w:styleId="NormalWeb">
    <w:name w:val="Normal (Web)"/>
    <w:basedOn w:val="Normal"/>
    <w:uiPriority w:val="99"/>
    <w:unhideWhenUsed/>
    <w:rsid w:val="00AE59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928"/>
    <w:rPr>
      <w:b/>
      <w:bCs/>
    </w:rPr>
  </w:style>
  <w:style w:type="character" w:styleId="Emphasis">
    <w:name w:val="Emphasis"/>
    <w:basedOn w:val="DefaultParagraphFont"/>
    <w:uiPriority w:val="20"/>
    <w:qFormat/>
    <w:rsid w:val="00AE5928"/>
    <w:rPr>
      <w:i/>
      <w:iCs/>
    </w:rPr>
  </w:style>
  <w:style w:type="character" w:customStyle="1" w:styleId="ez-toc-section">
    <w:name w:val="ez-toc-section"/>
    <w:basedOn w:val="DefaultParagraphFont"/>
    <w:rsid w:val="00AE5928"/>
  </w:style>
  <w:style w:type="character" w:styleId="Hyperlink">
    <w:name w:val="Hyperlink"/>
    <w:basedOn w:val="DefaultParagraphFont"/>
    <w:uiPriority w:val="99"/>
    <w:semiHidden/>
    <w:unhideWhenUsed/>
    <w:rsid w:val="00AE5928"/>
    <w:rPr>
      <w:color w:val="0000FF"/>
      <w:u w:val="single"/>
    </w:rPr>
  </w:style>
  <w:style w:type="character" w:customStyle="1" w:styleId="ctatext">
    <w:name w:val="ctatext"/>
    <w:basedOn w:val="DefaultParagraphFont"/>
    <w:rsid w:val="00AE5928"/>
  </w:style>
  <w:style w:type="character" w:customStyle="1" w:styleId="posttitle">
    <w:name w:val="posttitle"/>
    <w:basedOn w:val="DefaultParagraphFont"/>
    <w:rsid w:val="00AE5928"/>
  </w:style>
  <w:style w:type="paragraph" w:styleId="BalloonText">
    <w:name w:val="Balloon Text"/>
    <w:basedOn w:val="Normal"/>
    <w:link w:val="BalloonTextChar"/>
    <w:uiPriority w:val="99"/>
    <w:semiHidden/>
    <w:unhideWhenUsed/>
    <w:rsid w:val="00AE5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28"/>
    <w:rPr>
      <w:rFonts w:ascii="Tahoma" w:hAnsi="Tahoma" w:cs="Tahoma"/>
      <w:sz w:val="16"/>
      <w:szCs w:val="16"/>
    </w:rPr>
  </w:style>
  <w:style w:type="character" w:styleId="PlaceholderText">
    <w:name w:val="Placeholder Text"/>
    <w:basedOn w:val="DefaultParagraphFont"/>
    <w:uiPriority w:val="99"/>
    <w:semiHidden/>
    <w:rsid w:val="0000150A"/>
    <w:rPr>
      <w:color w:val="808080"/>
    </w:rPr>
  </w:style>
  <w:style w:type="paragraph" w:styleId="ListParagraph">
    <w:name w:val="List Paragraph"/>
    <w:basedOn w:val="Normal"/>
    <w:uiPriority w:val="34"/>
    <w:qFormat/>
    <w:rsid w:val="00523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08348">
      <w:bodyDiv w:val="1"/>
      <w:marLeft w:val="0"/>
      <w:marRight w:val="0"/>
      <w:marTop w:val="0"/>
      <w:marBottom w:val="0"/>
      <w:divBdr>
        <w:top w:val="none" w:sz="0" w:space="0" w:color="auto"/>
        <w:left w:val="none" w:sz="0" w:space="0" w:color="auto"/>
        <w:bottom w:val="none" w:sz="0" w:space="0" w:color="auto"/>
        <w:right w:val="none" w:sz="0" w:space="0" w:color="auto"/>
      </w:divBdr>
    </w:div>
    <w:div w:id="687604918">
      <w:bodyDiv w:val="1"/>
      <w:marLeft w:val="0"/>
      <w:marRight w:val="0"/>
      <w:marTop w:val="0"/>
      <w:marBottom w:val="0"/>
      <w:divBdr>
        <w:top w:val="none" w:sz="0" w:space="0" w:color="auto"/>
        <w:left w:val="none" w:sz="0" w:space="0" w:color="auto"/>
        <w:bottom w:val="none" w:sz="0" w:space="0" w:color="auto"/>
        <w:right w:val="none" w:sz="0" w:space="0" w:color="auto"/>
      </w:divBdr>
      <w:divsChild>
        <w:div w:id="1039553429">
          <w:marLeft w:val="0"/>
          <w:marRight w:val="0"/>
          <w:marTop w:val="0"/>
          <w:marBottom w:val="0"/>
          <w:divBdr>
            <w:top w:val="none" w:sz="0" w:space="0" w:color="auto"/>
            <w:left w:val="none" w:sz="0" w:space="0" w:color="auto"/>
            <w:bottom w:val="none" w:sz="0" w:space="0" w:color="auto"/>
            <w:right w:val="none" w:sz="0" w:space="0" w:color="auto"/>
          </w:divBdr>
          <w:divsChild>
            <w:div w:id="531185346">
              <w:marLeft w:val="360"/>
              <w:marRight w:val="0"/>
              <w:marTop w:val="0"/>
              <w:marBottom w:val="0"/>
              <w:divBdr>
                <w:top w:val="none" w:sz="0" w:space="0" w:color="auto"/>
                <w:left w:val="none" w:sz="0" w:space="0" w:color="auto"/>
                <w:bottom w:val="none" w:sz="0" w:space="0" w:color="auto"/>
                <w:right w:val="none" w:sz="0" w:space="0" w:color="auto"/>
              </w:divBdr>
            </w:div>
            <w:div w:id="847058737">
              <w:marLeft w:val="360"/>
              <w:marRight w:val="0"/>
              <w:marTop w:val="0"/>
              <w:marBottom w:val="0"/>
              <w:divBdr>
                <w:top w:val="none" w:sz="0" w:space="0" w:color="auto"/>
                <w:left w:val="none" w:sz="0" w:space="0" w:color="auto"/>
                <w:bottom w:val="none" w:sz="0" w:space="0" w:color="auto"/>
                <w:right w:val="none" w:sz="0" w:space="0" w:color="auto"/>
              </w:divBdr>
            </w:div>
            <w:div w:id="1277100706">
              <w:marLeft w:val="1080"/>
              <w:marRight w:val="0"/>
              <w:marTop w:val="0"/>
              <w:marBottom w:val="0"/>
              <w:divBdr>
                <w:top w:val="none" w:sz="0" w:space="0" w:color="auto"/>
                <w:left w:val="none" w:sz="0" w:space="0" w:color="auto"/>
                <w:bottom w:val="none" w:sz="0" w:space="0" w:color="auto"/>
                <w:right w:val="none" w:sz="0" w:space="0" w:color="auto"/>
              </w:divBdr>
            </w:div>
            <w:div w:id="149441112">
              <w:marLeft w:val="1080"/>
              <w:marRight w:val="0"/>
              <w:marTop w:val="0"/>
              <w:marBottom w:val="0"/>
              <w:divBdr>
                <w:top w:val="none" w:sz="0" w:space="0" w:color="auto"/>
                <w:left w:val="none" w:sz="0" w:space="0" w:color="auto"/>
                <w:bottom w:val="none" w:sz="0" w:space="0" w:color="auto"/>
                <w:right w:val="none" w:sz="0" w:space="0" w:color="auto"/>
              </w:divBdr>
            </w:div>
            <w:div w:id="357436872">
              <w:marLeft w:val="1080"/>
              <w:marRight w:val="0"/>
              <w:marTop w:val="0"/>
              <w:marBottom w:val="0"/>
              <w:divBdr>
                <w:top w:val="none" w:sz="0" w:space="0" w:color="auto"/>
                <w:left w:val="none" w:sz="0" w:space="0" w:color="auto"/>
                <w:bottom w:val="none" w:sz="0" w:space="0" w:color="auto"/>
                <w:right w:val="none" w:sz="0" w:space="0" w:color="auto"/>
              </w:divBdr>
            </w:div>
            <w:div w:id="908688970">
              <w:marLeft w:val="1080"/>
              <w:marRight w:val="0"/>
              <w:marTop w:val="0"/>
              <w:marBottom w:val="0"/>
              <w:divBdr>
                <w:top w:val="none" w:sz="0" w:space="0" w:color="auto"/>
                <w:left w:val="none" w:sz="0" w:space="0" w:color="auto"/>
                <w:bottom w:val="none" w:sz="0" w:space="0" w:color="auto"/>
                <w:right w:val="none" w:sz="0" w:space="0" w:color="auto"/>
              </w:divBdr>
            </w:div>
            <w:div w:id="493768052">
              <w:marLeft w:val="1080"/>
              <w:marRight w:val="0"/>
              <w:marTop w:val="0"/>
              <w:marBottom w:val="0"/>
              <w:divBdr>
                <w:top w:val="none" w:sz="0" w:space="0" w:color="auto"/>
                <w:left w:val="none" w:sz="0" w:space="0" w:color="auto"/>
                <w:bottom w:val="none" w:sz="0" w:space="0" w:color="auto"/>
                <w:right w:val="none" w:sz="0" w:space="0" w:color="auto"/>
              </w:divBdr>
            </w:div>
            <w:div w:id="1895966791">
              <w:marLeft w:val="1080"/>
              <w:marRight w:val="0"/>
              <w:marTop w:val="0"/>
              <w:marBottom w:val="0"/>
              <w:divBdr>
                <w:top w:val="none" w:sz="0" w:space="0" w:color="auto"/>
                <w:left w:val="none" w:sz="0" w:space="0" w:color="auto"/>
                <w:bottom w:val="none" w:sz="0" w:space="0" w:color="auto"/>
                <w:right w:val="none" w:sz="0" w:space="0" w:color="auto"/>
              </w:divBdr>
            </w:div>
            <w:div w:id="1379158558">
              <w:marLeft w:val="1080"/>
              <w:marRight w:val="0"/>
              <w:marTop w:val="0"/>
              <w:marBottom w:val="0"/>
              <w:divBdr>
                <w:top w:val="none" w:sz="0" w:space="0" w:color="auto"/>
                <w:left w:val="none" w:sz="0" w:space="0" w:color="auto"/>
                <w:bottom w:val="none" w:sz="0" w:space="0" w:color="auto"/>
                <w:right w:val="none" w:sz="0" w:space="0" w:color="auto"/>
              </w:divBdr>
            </w:div>
            <w:div w:id="21059186">
              <w:marLeft w:val="1080"/>
              <w:marRight w:val="0"/>
              <w:marTop w:val="0"/>
              <w:marBottom w:val="0"/>
              <w:divBdr>
                <w:top w:val="none" w:sz="0" w:space="0" w:color="auto"/>
                <w:left w:val="none" w:sz="0" w:space="0" w:color="auto"/>
                <w:bottom w:val="none" w:sz="0" w:space="0" w:color="auto"/>
                <w:right w:val="none" w:sz="0" w:space="0" w:color="auto"/>
              </w:divBdr>
            </w:div>
            <w:div w:id="1683555406">
              <w:marLeft w:val="720"/>
              <w:marRight w:val="0"/>
              <w:marTop w:val="0"/>
              <w:marBottom w:val="0"/>
              <w:divBdr>
                <w:top w:val="none" w:sz="0" w:space="0" w:color="auto"/>
                <w:left w:val="none" w:sz="0" w:space="0" w:color="auto"/>
                <w:bottom w:val="none" w:sz="0" w:space="0" w:color="auto"/>
                <w:right w:val="none" w:sz="0" w:space="0" w:color="auto"/>
              </w:divBdr>
            </w:div>
            <w:div w:id="680281725">
              <w:marLeft w:val="1080"/>
              <w:marRight w:val="0"/>
              <w:marTop w:val="0"/>
              <w:marBottom w:val="0"/>
              <w:divBdr>
                <w:top w:val="none" w:sz="0" w:space="0" w:color="auto"/>
                <w:left w:val="none" w:sz="0" w:space="0" w:color="auto"/>
                <w:bottom w:val="none" w:sz="0" w:space="0" w:color="auto"/>
                <w:right w:val="none" w:sz="0" w:space="0" w:color="auto"/>
              </w:divBdr>
            </w:div>
            <w:div w:id="1185098504">
              <w:marLeft w:val="1080"/>
              <w:marRight w:val="0"/>
              <w:marTop w:val="0"/>
              <w:marBottom w:val="0"/>
              <w:divBdr>
                <w:top w:val="none" w:sz="0" w:space="0" w:color="auto"/>
                <w:left w:val="none" w:sz="0" w:space="0" w:color="auto"/>
                <w:bottom w:val="none" w:sz="0" w:space="0" w:color="auto"/>
                <w:right w:val="none" w:sz="0" w:space="0" w:color="auto"/>
              </w:divBdr>
            </w:div>
            <w:div w:id="1817988196">
              <w:marLeft w:val="1080"/>
              <w:marRight w:val="0"/>
              <w:marTop w:val="0"/>
              <w:marBottom w:val="0"/>
              <w:divBdr>
                <w:top w:val="none" w:sz="0" w:space="0" w:color="auto"/>
                <w:left w:val="none" w:sz="0" w:space="0" w:color="auto"/>
                <w:bottom w:val="none" w:sz="0" w:space="0" w:color="auto"/>
                <w:right w:val="none" w:sz="0" w:space="0" w:color="auto"/>
              </w:divBdr>
            </w:div>
            <w:div w:id="1241138712">
              <w:marLeft w:val="1080"/>
              <w:marRight w:val="0"/>
              <w:marTop w:val="0"/>
              <w:marBottom w:val="0"/>
              <w:divBdr>
                <w:top w:val="none" w:sz="0" w:space="0" w:color="auto"/>
                <w:left w:val="none" w:sz="0" w:space="0" w:color="auto"/>
                <w:bottom w:val="none" w:sz="0" w:space="0" w:color="auto"/>
                <w:right w:val="none" w:sz="0" w:space="0" w:color="auto"/>
              </w:divBdr>
            </w:div>
            <w:div w:id="634337168">
              <w:marLeft w:val="1080"/>
              <w:marRight w:val="0"/>
              <w:marTop w:val="0"/>
              <w:marBottom w:val="0"/>
              <w:divBdr>
                <w:top w:val="none" w:sz="0" w:space="0" w:color="auto"/>
                <w:left w:val="none" w:sz="0" w:space="0" w:color="auto"/>
                <w:bottom w:val="none" w:sz="0" w:space="0" w:color="auto"/>
                <w:right w:val="none" w:sz="0" w:space="0" w:color="auto"/>
              </w:divBdr>
            </w:div>
            <w:div w:id="363216194">
              <w:marLeft w:val="1080"/>
              <w:marRight w:val="0"/>
              <w:marTop w:val="0"/>
              <w:marBottom w:val="0"/>
              <w:divBdr>
                <w:top w:val="none" w:sz="0" w:space="0" w:color="auto"/>
                <w:left w:val="none" w:sz="0" w:space="0" w:color="auto"/>
                <w:bottom w:val="none" w:sz="0" w:space="0" w:color="auto"/>
                <w:right w:val="none" w:sz="0" w:space="0" w:color="auto"/>
              </w:divBdr>
            </w:div>
            <w:div w:id="726687406">
              <w:marLeft w:val="1080"/>
              <w:marRight w:val="0"/>
              <w:marTop w:val="0"/>
              <w:marBottom w:val="0"/>
              <w:divBdr>
                <w:top w:val="none" w:sz="0" w:space="0" w:color="auto"/>
                <w:left w:val="none" w:sz="0" w:space="0" w:color="auto"/>
                <w:bottom w:val="none" w:sz="0" w:space="0" w:color="auto"/>
                <w:right w:val="none" w:sz="0" w:space="0" w:color="auto"/>
              </w:divBdr>
            </w:div>
            <w:div w:id="1426924133">
              <w:marLeft w:val="1080"/>
              <w:marRight w:val="0"/>
              <w:marTop w:val="0"/>
              <w:marBottom w:val="0"/>
              <w:divBdr>
                <w:top w:val="none" w:sz="0" w:space="0" w:color="auto"/>
                <w:left w:val="none" w:sz="0" w:space="0" w:color="auto"/>
                <w:bottom w:val="none" w:sz="0" w:space="0" w:color="auto"/>
                <w:right w:val="none" w:sz="0" w:space="0" w:color="auto"/>
              </w:divBdr>
            </w:div>
            <w:div w:id="487981580">
              <w:marLeft w:val="1080"/>
              <w:marRight w:val="0"/>
              <w:marTop w:val="0"/>
              <w:marBottom w:val="0"/>
              <w:divBdr>
                <w:top w:val="none" w:sz="0" w:space="0" w:color="auto"/>
                <w:left w:val="none" w:sz="0" w:space="0" w:color="auto"/>
                <w:bottom w:val="none" w:sz="0" w:space="0" w:color="auto"/>
                <w:right w:val="none" w:sz="0" w:space="0" w:color="auto"/>
              </w:divBdr>
            </w:div>
            <w:div w:id="490560976">
              <w:marLeft w:val="1080"/>
              <w:marRight w:val="0"/>
              <w:marTop w:val="0"/>
              <w:marBottom w:val="0"/>
              <w:divBdr>
                <w:top w:val="none" w:sz="0" w:space="0" w:color="auto"/>
                <w:left w:val="none" w:sz="0" w:space="0" w:color="auto"/>
                <w:bottom w:val="none" w:sz="0" w:space="0" w:color="auto"/>
                <w:right w:val="none" w:sz="0" w:space="0" w:color="auto"/>
              </w:divBdr>
            </w:div>
            <w:div w:id="264504063">
              <w:marLeft w:val="1080"/>
              <w:marRight w:val="0"/>
              <w:marTop w:val="0"/>
              <w:marBottom w:val="0"/>
              <w:divBdr>
                <w:top w:val="none" w:sz="0" w:space="0" w:color="auto"/>
                <w:left w:val="none" w:sz="0" w:space="0" w:color="auto"/>
                <w:bottom w:val="none" w:sz="0" w:space="0" w:color="auto"/>
                <w:right w:val="none" w:sz="0" w:space="0" w:color="auto"/>
              </w:divBdr>
            </w:div>
            <w:div w:id="358286">
              <w:marLeft w:val="1080"/>
              <w:marRight w:val="0"/>
              <w:marTop w:val="0"/>
              <w:marBottom w:val="0"/>
              <w:divBdr>
                <w:top w:val="none" w:sz="0" w:space="0" w:color="auto"/>
                <w:left w:val="none" w:sz="0" w:space="0" w:color="auto"/>
                <w:bottom w:val="none" w:sz="0" w:space="0" w:color="auto"/>
                <w:right w:val="none" w:sz="0" w:space="0" w:color="auto"/>
              </w:divBdr>
            </w:div>
            <w:div w:id="494145494">
              <w:marLeft w:val="1080"/>
              <w:marRight w:val="0"/>
              <w:marTop w:val="0"/>
              <w:marBottom w:val="0"/>
              <w:divBdr>
                <w:top w:val="none" w:sz="0" w:space="0" w:color="auto"/>
                <w:left w:val="none" w:sz="0" w:space="0" w:color="auto"/>
                <w:bottom w:val="none" w:sz="0" w:space="0" w:color="auto"/>
                <w:right w:val="none" w:sz="0" w:space="0" w:color="auto"/>
              </w:divBdr>
            </w:div>
            <w:div w:id="266698670">
              <w:marLeft w:val="1080"/>
              <w:marRight w:val="0"/>
              <w:marTop w:val="0"/>
              <w:marBottom w:val="0"/>
              <w:divBdr>
                <w:top w:val="none" w:sz="0" w:space="0" w:color="auto"/>
                <w:left w:val="none" w:sz="0" w:space="0" w:color="auto"/>
                <w:bottom w:val="none" w:sz="0" w:space="0" w:color="auto"/>
                <w:right w:val="none" w:sz="0" w:space="0" w:color="auto"/>
              </w:divBdr>
            </w:div>
            <w:div w:id="1736127967">
              <w:marLeft w:val="1080"/>
              <w:marRight w:val="0"/>
              <w:marTop w:val="0"/>
              <w:marBottom w:val="0"/>
              <w:divBdr>
                <w:top w:val="none" w:sz="0" w:space="0" w:color="auto"/>
                <w:left w:val="none" w:sz="0" w:space="0" w:color="auto"/>
                <w:bottom w:val="none" w:sz="0" w:space="0" w:color="auto"/>
                <w:right w:val="none" w:sz="0" w:space="0" w:color="auto"/>
              </w:divBdr>
            </w:div>
            <w:div w:id="932203141">
              <w:marLeft w:val="1080"/>
              <w:marRight w:val="0"/>
              <w:marTop w:val="0"/>
              <w:marBottom w:val="0"/>
              <w:divBdr>
                <w:top w:val="none" w:sz="0" w:space="0" w:color="auto"/>
                <w:left w:val="none" w:sz="0" w:space="0" w:color="auto"/>
                <w:bottom w:val="none" w:sz="0" w:space="0" w:color="auto"/>
                <w:right w:val="none" w:sz="0" w:space="0" w:color="auto"/>
              </w:divBdr>
            </w:div>
            <w:div w:id="1827357724">
              <w:marLeft w:val="1080"/>
              <w:marRight w:val="0"/>
              <w:marTop w:val="0"/>
              <w:marBottom w:val="0"/>
              <w:divBdr>
                <w:top w:val="none" w:sz="0" w:space="0" w:color="auto"/>
                <w:left w:val="none" w:sz="0" w:space="0" w:color="auto"/>
                <w:bottom w:val="none" w:sz="0" w:space="0" w:color="auto"/>
                <w:right w:val="none" w:sz="0" w:space="0" w:color="auto"/>
              </w:divBdr>
            </w:div>
            <w:div w:id="2072850402">
              <w:marLeft w:val="1080"/>
              <w:marRight w:val="0"/>
              <w:marTop w:val="0"/>
              <w:marBottom w:val="0"/>
              <w:divBdr>
                <w:top w:val="none" w:sz="0" w:space="0" w:color="auto"/>
                <w:left w:val="none" w:sz="0" w:space="0" w:color="auto"/>
                <w:bottom w:val="none" w:sz="0" w:space="0" w:color="auto"/>
                <w:right w:val="none" w:sz="0" w:space="0" w:color="auto"/>
              </w:divBdr>
            </w:div>
            <w:div w:id="314073242">
              <w:marLeft w:val="1080"/>
              <w:marRight w:val="0"/>
              <w:marTop w:val="0"/>
              <w:marBottom w:val="0"/>
              <w:divBdr>
                <w:top w:val="none" w:sz="0" w:space="0" w:color="auto"/>
                <w:left w:val="none" w:sz="0" w:space="0" w:color="auto"/>
                <w:bottom w:val="none" w:sz="0" w:space="0" w:color="auto"/>
                <w:right w:val="none" w:sz="0" w:space="0" w:color="auto"/>
              </w:divBdr>
            </w:div>
            <w:div w:id="498234951">
              <w:marLeft w:val="1080"/>
              <w:marRight w:val="0"/>
              <w:marTop w:val="0"/>
              <w:marBottom w:val="0"/>
              <w:divBdr>
                <w:top w:val="none" w:sz="0" w:space="0" w:color="auto"/>
                <w:left w:val="none" w:sz="0" w:space="0" w:color="auto"/>
                <w:bottom w:val="none" w:sz="0" w:space="0" w:color="auto"/>
                <w:right w:val="none" w:sz="0" w:space="0" w:color="auto"/>
              </w:divBdr>
            </w:div>
            <w:div w:id="968164272">
              <w:marLeft w:val="1080"/>
              <w:marRight w:val="0"/>
              <w:marTop w:val="0"/>
              <w:marBottom w:val="0"/>
              <w:divBdr>
                <w:top w:val="none" w:sz="0" w:space="0" w:color="auto"/>
                <w:left w:val="none" w:sz="0" w:space="0" w:color="auto"/>
                <w:bottom w:val="none" w:sz="0" w:space="0" w:color="auto"/>
                <w:right w:val="none" w:sz="0" w:space="0" w:color="auto"/>
              </w:divBdr>
            </w:div>
            <w:div w:id="198322270">
              <w:marLeft w:val="1080"/>
              <w:marRight w:val="0"/>
              <w:marTop w:val="0"/>
              <w:marBottom w:val="0"/>
              <w:divBdr>
                <w:top w:val="none" w:sz="0" w:space="0" w:color="auto"/>
                <w:left w:val="none" w:sz="0" w:space="0" w:color="auto"/>
                <w:bottom w:val="none" w:sz="0" w:space="0" w:color="auto"/>
                <w:right w:val="none" w:sz="0" w:space="0" w:color="auto"/>
              </w:divBdr>
            </w:div>
            <w:div w:id="697975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7041307">
      <w:bodyDiv w:val="1"/>
      <w:marLeft w:val="0"/>
      <w:marRight w:val="0"/>
      <w:marTop w:val="0"/>
      <w:marBottom w:val="0"/>
      <w:divBdr>
        <w:top w:val="none" w:sz="0" w:space="0" w:color="auto"/>
        <w:left w:val="none" w:sz="0" w:space="0" w:color="auto"/>
        <w:bottom w:val="none" w:sz="0" w:space="0" w:color="auto"/>
        <w:right w:val="none" w:sz="0" w:space="0" w:color="auto"/>
      </w:divBdr>
    </w:div>
    <w:div w:id="955409691">
      <w:bodyDiv w:val="1"/>
      <w:marLeft w:val="0"/>
      <w:marRight w:val="0"/>
      <w:marTop w:val="0"/>
      <w:marBottom w:val="0"/>
      <w:divBdr>
        <w:top w:val="none" w:sz="0" w:space="0" w:color="auto"/>
        <w:left w:val="none" w:sz="0" w:space="0" w:color="auto"/>
        <w:bottom w:val="none" w:sz="0" w:space="0" w:color="auto"/>
        <w:right w:val="none" w:sz="0" w:space="0" w:color="auto"/>
      </w:divBdr>
    </w:div>
    <w:div w:id="1039625704">
      <w:bodyDiv w:val="1"/>
      <w:marLeft w:val="0"/>
      <w:marRight w:val="0"/>
      <w:marTop w:val="0"/>
      <w:marBottom w:val="0"/>
      <w:divBdr>
        <w:top w:val="none" w:sz="0" w:space="0" w:color="auto"/>
        <w:left w:val="none" w:sz="0" w:space="0" w:color="auto"/>
        <w:bottom w:val="none" w:sz="0" w:space="0" w:color="auto"/>
        <w:right w:val="none" w:sz="0" w:space="0" w:color="auto"/>
      </w:divBdr>
      <w:divsChild>
        <w:div w:id="1645158954">
          <w:marLeft w:val="446"/>
          <w:marRight w:val="0"/>
          <w:marTop w:val="0"/>
          <w:marBottom w:val="0"/>
          <w:divBdr>
            <w:top w:val="none" w:sz="0" w:space="0" w:color="auto"/>
            <w:left w:val="none" w:sz="0" w:space="0" w:color="auto"/>
            <w:bottom w:val="none" w:sz="0" w:space="0" w:color="auto"/>
            <w:right w:val="none" w:sz="0" w:space="0" w:color="auto"/>
          </w:divBdr>
        </w:div>
        <w:div w:id="1944994111">
          <w:marLeft w:val="446"/>
          <w:marRight w:val="0"/>
          <w:marTop w:val="0"/>
          <w:marBottom w:val="0"/>
          <w:divBdr>
            <w:top w:val="none" w:sz="0" w:space="0" w:color="auto"/>
            <w:left w:val="none" w:sz="0" w:space="0" w:color="auto"/>
            <w:bottom w:val="none" w:sz="0" w:space="0" w:color="auto"/>
            <w:right w:val="none" w:sz="0" w:space="0" w:color="auto"/>
          </w:divBdr>
        </w:div>
        <w:div w:id="1348099360">
          <w:marLeft w:val="446"/>
          <w:marRight w:val="0"/>
          <w:marTop w:val="0"/>
          <w:marBottom w:val="0"/>
          <w:divBdr>
            <w:top w:val="none" w:sz="0" w:space="0" w:color="auto"/>
            <w:left w:val="none" w:sz="0" w:space="0" w:color="auto"/>
            <w:bottom w:val="none" w:sz="0" w:space="0" w:color="auto"/>
            <w:right w:val="none" w:sz="0" w:space="0" w:color="auto"/>
          </w:divBdr>
        </w:div>
      </w:divsChild>
    </w:div>
    <w:div w:id="1196965119">
      <w:bodyDiv w:val="1"/>
      <w:marLeft w:val="0"/>
      <w:marRight w:val="0"/>
      <w:marTop w:val="0"/>
      <w:marBottom w:val="0"/>
      <w:divBdr>
        <w:top w:val="none" w:sz="0" w:space="0" w:color="auto"/>
        <w:left w:val="none" w:sz="0" w:space="0" w:color="auto"/>
        <w:bottom w:val="none" w:sz="0" w:space="0" w:color="auto"/>
        <w:right w:val="none" w:sz="0" w:space="0" w:color="auto"/>
      </w:divBdr>
      <w:divsChild>
        <w:div w:id="438917518">
          <w:marLeft w:val="547"/>
          <w:marRight w:val="0"/>
          <w:marTop w:val="0"/>
          <w:marBottom w:val="0"/>
          <w:divBdr>
            <w:top w:val="none" w:sz="0" w:space="0" w:color="auto"/>
            <w:left w:val="none" w:sz="0" w:space="0" w:color="auto"/>
            <w:bottom w:val="none" w:sz="0" w:space="0" w:color="auto"/>
            <w:right w:val="none" w:sz="0" w:space="0" w:color="auto"/>
          </w:divBdr>
        </w:div>
        <w:div w:id="1719013663">
          <w:marLeft w:val="547"/>
          <w:marRight w:val="0"/>
          <w:marTop w:val="0"/>
          <w:marBottom w:val="0"/>
          <w:divBdr>
            <w:top w:val="none" w:sz="0" w:space="0" w:color="auto"/>
            <w:left w:val="none" w:sz="0" w:space="0" w:color="auto"/>
            <w:bottom w:val="none" w:sz="0" w:space="0" w:color="auto"/>
            <w:right w:val="none" w:sz="0" w:space="0" w:color="auto"/>
          </w:divBdr>
        </w:div>
        <w:div w:id="1622568319">
          <w:marLeft w:val="547"/>
          <w:marRight w:val="0"/>
          <w:marTop w:val="0"/>
          <w:marBottom w:val="0"/>
          <w:divBdr>
            <w:top w:val="none" w:sz="0" w:space="0" w:color="auto"/>
            <w:left w:val="none" w:sz="0" w:space="0" w:color="auto"/>
            <w:bottom w:val="none" w:sz="0" w:space="0" w:color="auto"/>
            <w:right w:val="none" w:sz="0" w:space="0" w:color="auto"/>
          </w:divBdr>
        </w:div>
      </w:divsChild>
    </w:div>
    <w:div w:id="1353725398">
      <w:bodyDiv w:val="1"/>
      <w:marLeft w:val="0"/>
      <w:marRight w:val="0"/>
      <w:marTop w:val="0"/>
      <w:marBottom w:val="0"/>
      <w:divBdr>
        <w:top w:val="none" w:sz="0" w:space="0" w:color="auto"/>
        <w:left w:val="none" w:sz="0" w:space="0" w:color="auto"/>
        <w:bottom w:val="none" w:sz="0" w:space="0" w:color="auto"/>
        <w:right w:val="none" w:sz="0" w:space="0" w:color="auto"/>
      </w:divBdr>
      <w:divsChild>
        <w:div w:id="1848249731">
          <w:marLeft w:val="446"/>
          <w:marRight w:val="0"/>
          <w:marTop w:val="96"/>
          <w:marBottom w:val="120"/>
          <w:divBdr>
            <w:top w:val="none" w:sz="0" w:space="0" w:color="auto"/>
            <w:left w:val="none" w:sz="0" w:space="0" w:color="auto"/>
            <w:bottom w:val="none" w:sz="0" w:space="0" w:color="auto"/>
            <w:right w:val="none" w:sz="0" w:space="0" w:color="auto"/>
          </w:divBdr>
        </w:div>
        <w:div w:id="2061785710">
          <w:marLeft w:val="446"/>
          <w:marRight w:val="0"/>
          <w:marTop w:val="96"/>
          <w:marBottom w:val="120"/>
          <w:divBdr>
            <w:top w:val="none" w:sz="0" w:space="0" w:color="auto"/>
            <w:left w:val="none" w:sz="0" w:space="0" w:color="auto"/>
            <w:bottom w:val="none" w:sz="0" w:space="0" w:color="auto"/>
            <w:right w:val="none" w:sz="0" w:space="0" w:color="auto"/>
          </w:divBdr>
        </w:div>
        <w:div w:id="1855610261">
          <w:marLeft w:val="446"/>
          <w:marRight w:val="0"/>
          <w:marTop w:val="96"/>
          <w:marBottom w:val="120"/>
          <w:divBdr>
            <w:top w:val="none" w:sz="0" w:space="0" w:color="auto"/>
            <w:left w:val="none" w:sz="0" w:space="0" w:color="auto"/>
            <w:bottom w:val="none" w:sz="0" w:space="0" w:color="auto"/>
            <w:right w:val="none" w:sz="0" w:space="0" w:color="auto"/>
          </w:divBdr>
        </w:div>
      </w:divsChild>
    </w:div>
    <w:div w:id="1814327447">
      <w:bodyDiv w:val="1"/>
      <w:marLeft w:val="0"/>
      <w:marRight w:val="0"/>
      <w:marTop w:val="0"/>
      <w:marBottom w:val="0"/>
      <w:divBdr>
        <w:top w:val="none" w:sz="0" w:space="0" w:color="auto"/>
        <w:left w:val="none" w:sz="0" w:space="0" w:color="auto"/>
        <w:bottom w:val="none" w:sz="0" w:space="0" w:color="auto"/>
        <w:right w:val="none" w:sz="0" w:space="0" w:color="auto"/>
      </w:divBdr>
      <w:divsChild>
        <w:div w:id="34363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8464">
          <w:marLeft w:val="0"/>
          <w:marRight w:val="0"/>
          <w:marTop w:val="0"/>
          <w:marBottom w:val="240"/>
          <w:divBdr>
            <w:top w:val="none" w:sz="0" w:space="0" w:color="auto"/>
            <w:left w:val="none" w:sz="0" w:space="0" w:color="auto"/>
            <w:bottom w:val="none" w:sz="0" w:space="0" w:color="auto"/>
            <w:right w:val="none" w:sz="0" w:space="0" w:color="auto"/>
          </w:divBdr>
          <w:divsChild>
            <w:div w:id="720710359">
              <w:marLeft w:val="0"/>
              <w:marRight w:val="0"/>
              <w:marTop w:val="0"/>
              <w:marBottom w:val="0"/>
              <w:divBdr>
                <w:top w:val="none" w:sz="0" w:space="0" w:color="auto"/>
                <w:left w:val="none" w:sz="0" w:space="0" w:color="auto"/>
                <w:bottom w:val="none" w:sz="0" w:space="0" w:color="auto"/>
                <w:right w:val="none" w:sz="0" w:space="0" w:color="auto"/>
              </w:divBdr>
            </w:div>
          </w:divsChild>
        </w:div>
        <w:div w:id="665089175">
          <w:marLeft w:val="0"/>
          <w:marRight w:val="0"/>
          <w:marTop w:val="0"/>
          <w:marBottom w:val="0"/>
          <w:divBdr>
            <w:top w:val="dashed" w:sz="6" w:space="8" w:color="800000"/>
            <w:left w:val="dashed" w:sz="6" w:space="8" w:color="800000"/>
            <w:bottom w:val="dashed" w:sz="6" w:space="8" w:color="800000"/>
            <w:right w:val="dashed" w:sz="6" w:space="8" w:color="800000"/>
          </w:divBdr>
        </w:div>
      </w:divsChild>
    </w:div>
    <w:div w:id="1881085134">
      <w:bodyDiv w:val="1"/>
      <w:marLeft w:val="0"/>
      <w:marRight w:val="0"/>
      <w:marTop w:val="0"/>
      <w:marBottom w:val="0"/>
      <w:divBdr>
        <w:top w:val="none" w:sz="0" w:space="0" w:color="auto"/>
        <w:left w:val="none" w:sz="0" w:space="0" w:color="auto"/>
        <w:bottom w:val="none" w:sz="0" w:space="0" w:color="auto"/>
        <w:right w:val="none" w:sz="0" w:space="0" w:color="auto"/>
      </w:divBdr>
      <w:divsChild>
        <w:div w:id="673150994">
          <w:marLeft w:val="446"/>
          <w:marRight w:val="0"/>
          <w:marTop w:val="91"/>
          <w:marBottom w:val="120"/>
          <w:divBdr>
            <w:top w:val="none" w:sz="0" w:space="0" w:color="auto"/>
            <w:left w:val="none" w:sz="0" w:space="0" w:color="auto"/>
            <w:bottom w:val="none" w:sz="0" w:space="0" w:color="auto"/>
            <w:right w:val="none" w:sz="0" w:space="0" w:color="auto"/>
          </w:divBdr>
        </w:div>
        <w:div w:id="932980036">
          <w:marLeft w:val="446"/>
          <w:marRight w:val="0"/>
          <w:marTop w:val="91"/>
          <w:marBottom w:val="120"/>
          <w:divBdr>
            <w:top w:val="none" w:sz="0" w:space="0" w:color="auto"/>
            <w:left w:val="none" w:sz="0" w:space="0" w:color="auto"/>
            <w:bottom w:val="none" w:sz="0" w:space="0" w:color="auto"/>
            <w:right w:val="none" w:sz="0" w:space="0" w:color="auto"/>
          </w:divBdr>
        </w:div>
        <w:div w:id="1318919043">
          <w:marLeft w:val="994"/>
          <w:marRight w:val="0"/>
          <w:marTop w:val="91"/>
          <w:marBottom w:val="120"/>
          <w:divBdr>
            <w:top w:val="none" w:sz="0" w:space="0" w:color="auto"/>
            <w:left w:val="none" w:sz="0" w:space="0" w:color="auto"/>
            <w:bottom w:val="none" w:sz="0" w:space="0" w:color="auto"/>
            <w:right w:val="none" w:sz="0" w:space="0" w:color="auto"/>
          </w:divBdr>
        </w:div>
        <w:div w:id="1491796566">
          <w:marLeft w:val="994"/>
          <w:marRight w:val="0"/>
          <w:marTop w:val="91"/>
          <w:marBottom w:val="120"/>
          <w:divBdr>
            <w:top w:val="none" w:sz="0" w:space="0" w:color="auto"/>
            <w:left w:val="none" w:sz="0" w:space="0" w:color="auto"/>
            <w:bottom w:val="none" w:sz="0" w:space="0" w:color="auto"/>
            <w:right w:val="none" w:sz="0" w:space="0" w:color="auto"/>
          </w:divBdr>
        </w:div>
        <w:div w:id="2108575499">
          <w:marLeft w:val="994"/>
          <w:marRight w:val="0"/>
          <w:marTop w:val="91"/>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contohsoal.co.id/wp-content/uploads/2019/05/gambar-83.p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tohsoal.co.id/wp-content/uploads/2019/05/gambar-88.png"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ontohsoal.co.id/wp-content/uploads/2019/05/gambar-87.png"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2021-04-04T15:35:00Z</dcterms:created>
  <dcterms:modified xsi:type="dcterms:W3CDTF">2021-04-14T22:44:00Z</dcterms:modified>
</cp:coreProperties>
</file>